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D23" w:rsidRDefault="00FF5F77">
      <w:pPr>
        <w:pStyle w:val="Title"/>
        <w:contextualSpacing w:val="0"/>
        <w:rPr>
          <w:sz w:val="40"/>
          <w:szCs w:val="40"/>
        </w:rPr>
      </w:pPr>
      <w:ins w:id="0" w:author="Ilyas Karimov" w:date="2018-11-18T17:36:00Z">
        <w:r>
          <w:rPr>
            <w:rPrChange w:id="1" w:author="Ilyas Karimov" w:date="2018-11-18T17:36:00Z">
              <w:rPr>
                <w:b w:val="0"/>
                <w:color w:val="000000"/>
                <w:sz w:val="22"/>
                <w:szCs w:val="22"/>
              </w:rPr>
            </w:rPrChange>
          </w:rPr>
          <w:t>Great Instructor Races</w:t>
        </w:r>
      </w:ins>
      <w:del w:id="2" w:author="Ilyas Karimov" w:date="2018-11-18T17:36:00Z">
        <w:r>
          <w:delText>(N)*everLasting</w:delText>
        </w:r>
      </w:del>
    </w:p>
    <w:p w:rsidR="008F0D23" w:rsidRDefault="00FF5F77">
      <w:pPr>
        <w:ind w:right="3402"/>
      </w:pPr>
      <w:r>
        <w:rPr>
          <w:rFonts w:ascii="Times New Roman" w:eastAsia="Times New Roman" w:hAnsi="Times New Roman" w:cs="Times New Roman"/>
        </w:rPr>
        <w:t>“You will RACE but will you ACE</w:t>
      </w:r>
      <w:proofErr w:type="gramStart"/>
      <w:r>
        <w:rPr>
          <w:rFonts w:ascii="Times New Roman" w:eastAsia="Times New Roman" w:hAnsi="Times New Roman" w:cs="Times New Roman"/>
        </w:rPr>
        <w:t>???”</w:t>
      </w:r>
      <w:r>
        <w:t>©</w:t>
      </w:r>
      <w:proofErr w:type="gramEnd"/>
      <w:ins w:id="3" w:author="Ilyas Karimov" w:date="2018-11-18T17:36:00Z">
        <w:r>
          <w:t xml:space="preserve"> </w:t>
        </w:r>
      </w:ins>
      <w:r>
        <w:t>(N)*</w:t>
      </w:r>
      <w:proofErr w:type="spellStart"/>
      <w:r>
        <w:t>everLasting</w:t>
      </w:r>
      <w:proofErr w:type="spellEnd"/>
    </w:p>
    <w:p w:rsidR="008F0D23" w:rsidRDefault="008F0D23">
      <w:pPr>
        <w:ind w:right="3402"/>
      </w:pPr>
    </w:p>
    <w:p w:rsidR="008F0D23" w:rsidRDefault="00FF5F77">
      <w:pPr>
        <w:ind w:right="3402"/>
      </w:pPr>
      <w:r>
        <w:t xml:space="preserve">Technical Document </w:t>
      </w:r>
      <w:r>
        <w:br/>
        <w:t>(Homework No.3)</w:t>
      </w:r>
    </w:p>
    <w:p w:rsidR="008F0D23" w:rsidRDefault="008F0D23">
      <w:pPr>
        <w:ind w:right="3402"/>
      </w:pPr>
    </w:p>
    <w:p w:rsidR="008F0D23" w:rsidRDefault="00FF5F77">
      <w:pPr>
        <w:tabs>
          <w:tab w:val="left" w:pos="567"/>
        </w:tabs>
        <w:ind w:right="3402"/>
      </w:pPr>
      <w:r>
        <w:t>Project team: (N)*</w:t>
      </w:r>
      <w:proofErr w:type="spellStart"/>
      <w:r>
        <w:t>everLasting</w:t>
      </w:r>
      <w:proofErr w:type="spellEnd"/>
    </w:p>
    <w:p w:rsidR="008F0D23" w:rsidRDefault="00FF5F77">
      <w:pPr>
        <w:ind w:right="3402"/>
      </w:pPr>
      <w:r>
        <w:t xml:space="preserve">Instructor: Dr. </w:t>
      </w:r>
      <w:proofErr w:type="spellStart"/>
      <w:r>
        <w:t>Araz</w:t>
      </w:r>
      <w:proofErr w:type="spellEnd"/>
      <w:r>
        <w:t xml:space="preserve"> </w:t>
      </w:r>
      <w:proofErr w:type="spellStart"/>
      <w:r>
        <w:t>Yusubov</w:t>
      </w:r>
      <w:proofErr w:type="spellEnd"/>
    </w:p>
    <w:p w:rsidR="008F0D23" w:rsidRDefault="008F0D23">
      <w:pPr>
        <w:ind w:right="3402"/>
      </w:pPr>
    </w:p>
    <w:p w:rsidR="008F0D23" w:rsidRDefault="00FF5F77">
      <w:pPr>
        <w:ind w:right="3402"/>
      </w:pPr>
      <w:r>
        <w:t>Submitted in partial fulfillment of the requirements of the CSCI 4836: Game Development Fundamentals course project</w:t>
      </w:r>
    </w:p>
    <w:p w:rsidR="008F0D23" w:rsidRDefault="008F0D23"/>
    <w:p w:rsidR="008F0D23" w:rsidRDefault="008F0D23"/>
    <w:tbl>
      <w:tblPr>
        <w:tblStyle w:val="a"/>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8F0D23">
        <w:tc>
          <w:tcPr>
            <w:tcW w:w="1668" w:type="dxa"/>
          </w:tcPr>
          <w:p w:rsidR="008F0D23" w:rsidRDefault="00FF5F77">
            <w:r>
              <w:t>Version date</w:t>
            </w:r>
          </w:p>
        </w:tc>
        <w:tc>
          <w:tcPr>
            <w:tcW w:w="8187" w:type="dxa"/>
          </w:tcPr>
          <w:p w:rsidR="008F0D23" w:rsidRDefault="00FF5F77">
            <w:r>
              <w:t>Version information</w:t>
            </w:r>
          </w:p>
        </w:tc>
      </w:tr>
      <w:tr w:rsidR="008F0D23">
        <w:tc>
          <w:tcPr>
            <w:tcW w:w="1668" w:type="dxa"/>
          </w:tcPr>
          <w:p w:rsidR="008F0D23" w:rsidRDefault="00FF5F77">
            <w:r>
              <w:t>18.11.2018</w:t>
            </w:r>
          </w:p>
        </w:tc>
        <w:tc>
          <w:tcPr>
            <w:tcW w:w="8187" w:type="dxa"/>
          </w:tcPr>
          <w:p w:rsidR="008F0D23" w:rsidRDefault="00FF5F77">
            <w:r>
              <w:t>Initial draft</w:t>
            </w:r>
          </w:p>
        </w:tc>
      </w:tr>
      <w:tr w:rsidR="008F0D23">
        <w:trPr>
          <w:trHeight w:val="260"/>
        </w:trPr>
        <w:tc>
          <w:tcPr>
            <w:tcW w:w="1668" w:type="dxa"/>
          </w:tcPr>
          <w:p w:rsidR="008F0D23" w:rsidRDefault="00FF5F77">
            <w:r>
              <w:t>18.11.2018</w:t>
            </w:r>
          </w:p>
        </w:tc>
        <w:tc>
          <w:tcPr>
            <w:tcW w:w="8187" w:type="dxa"/>
          </w:tcPr>
          <w:p w:rsidR="008F0D23" w:rsidRDefault="00FF5F77">
            <w:r>
              <w:t xml:space="preserve">In this version, we have described the prototype that we have already done. </w:t>
            </w:r>
          </w:p>
        </w:tc>
      </w:tr>
    </w:tbl>
    <w:p w:rsidR="008F0D23" w:rsidRDefault="008F0D23"/>
    <w:tbl>
      <w:tblPr>
        <w:tblStyle w:val="a0"/>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8F0D23">
        <w:tc>
          <w:tcPr>
            <w:tcW w:w="9855" w:type="dxa"/>
            <w:gridSpan w:val="2"/>
          </w:tcPr>
          <w:p w:rsidR="008F0D23" w:rsidRDefault="00FF5F77">
            <w:r>
              <w:t>Other documents in the package</w:t>
            </w:r>
          </w:p>
        </w:tc>
      </w:tr>
      <w:tr w:rsidR="008F0D23">
        <w:tc>
          <w:tcPr>
            <w:tcW w:w="2660" w:type="dxa"/>
          </w:tcPr>
          <w:p w:rsidR="008F0D23" w:rsidRDefault="00FF5F77">
            <w:r>
              <w:t>File name</w:t>
            </w:r>
          </w:p>
        </w:tc>
        <w:tc>
          <w:tcPr>
            <w:tcW w:w="7195" w:type="dxa"/>
          </w:tcPr>
          <w:p w:rsidR="008F0D23" w:rsidRDefault="00FF5F77">
            <w:r>
              <w:t>Brief description of the document</w:t>
            </w:r>
          </w:p>
        </w:tc>
      </w:tr>
      <w:tr w:rsidR="008F0D23">
        <w:tc>
          <w:tcPr>
            <w:tcW w:w="2660" w:type="dxa"/>
          </w:tcPr>
          <w:p w:rsidR="008F0D23" w:rsidRDefault="00FF5F77">
            <w:r>
              <w:t>Audio.zip</w:t>
            </w:r>
          </w:p>
        </w:tc>
        <w:tc>
          <w:tcPr>
            <w:tcW w:w="7195" w:type="dxa"/>
          </w:tcPr>
          <w:p w:rsidR="008F0D23" w:rsidRDefault="00FF5F77">
            <w:r>
              <w:t xml:space="preserve">Section 3, promised audio files. </w:t>
            </w:r>
          </w:p>
        </w:tc>
      </w:tr>
      <w:tr w:rsidR="008F0D23">
        <w:tc>
          <w:tcPr>
            <w:tcW w:w="2660" w:type="dxa"/>
            <w:tcBorders>
              <w:top w:val="single" w:sz="4" w:space="0" w:color="000000"/>
              <w:left w:val="single" w:sz="4" w:space="0" w:color="000000"/>
              <w:bottom w:val="single" w:sz="4" w:space="0" w:color="000000"/>
              <w:right w:val="single" w:sz="4" w:space="0" w:color="000000"/>
            </w:tcBorders>
          </w:tcPr>
          <w:p w:rsidR="008F0D23" w:rsidRDefault="008F0D23"/>
        </w:tc>
        <w:tc>
          <w:tcPr>
            <w:tcW w:w="7195" w:type="dxa"/>
            <w:tcBorders>
              <w:top w:val="single" w:sz="4" w:space="0" w:color="000000"/>
              <w:left w:val="single" w:sz="4" w:space="0" w:color="000000"/>
              <w:bottom w:val="single" w:sz="4" w:space="0" w:color="000000"/>
              <w:right w:val="single" w:sz="4" w:space="0" w:color="000000"/>
            </w:tcBorders>
          </w:tcPr>
          <w:p w:rsidR="008F0D23" w:rsidRDefault="008F0D23"/>
        </w:tc>
      </w:tr>
    </w:tbl>
    <w:p w:rsidR="008F0D23" w:rsidRDefault="008F0D23"/>
    <w:tbl>
      <w:tblPr>
        <w:tblStyle w:val="a1"/>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8F0D23">
        <w:tc>
          <w:tcPr>
            <w:tcW w:w="2660" w:type="dxa"/>
          </w:tcPr>
          <w:p w:rsidR="008F0D23" w:rsidRDefault="00FF5F77">
            <w:r>
              <w:t>Team member</w:t>
            </w:r>
          </w:p>
        </w:tc>
        <w:tc>
          <w:tcPr>
            <w:tcW w:w="5669" w:type="dxa"/>
          </w:tcPr>
          <w:p w:rsidR="008F0D23" w:rsidRDefault="00FF5F77">
            <w:r>
              <w:t>Contribution to this homework (NOT the project)</w:t>
            </w:r>
          </w:p>
        </w:tc>
        <w:tc>
          <w:tcPr>
            <w:tcW w:w="1526" w:type="dxa"/>
          </w:tcPr>
          <w:p w:rsidR="008F0D23" w:rsidRDefault="00FF5F77">
            <w:r>
              <w:t>Estimated %</w:t>
            </w:r>
          </w:p>
        </w:tc>
      </w:tr>
      <w:tr w:rsidR="008F0D23">
        <w:tc>
          <w:tcPr>
            <w:tcW w:w="2660" w:type="dxa"/>
          </w:tcPr>
          <w:p w:rsidR="008F0D23" w:rsidRDefault="00FF5F77">
            <w:r>
              <w:t xml:space="preserve">Ilyas </w:t>
            </w:r>
            <w:proofErr w:type="spellStart"/>
            <w:r>
              <w:t>Karimov</w:t>
            </w:r>
            <w:proofErr w:type="spellEnd"/>
          </w:p>
        </w:tc>
        <w:tc>
          <w:tcPr>
            <w:tcW w:w="5669" w:type="dxa"/>
          </w:tcPr>
          <w:p w:rsidR="008F0D23" w:rsidRDefault="00FF5F77">
            <w:r>
              <w:t xml:space="preserve"> Contribution to 2,5</w:t>
            </w:r>
          </w:p>
        </w:tc>
        <w:tc>
          <w:tcPr>
            <w:tcW w:w="1526" w:type="dxa"/>
          </w:tcPr>
          <w:p w:rsidR="008F0D23" w:rsidRDefault="00FF5F77">
            <w:r>
              <w:t>25%</w:t>
            </w:r>
          </w:p>
        </w:tc>
      </w:tr>
      <w:tr w:rsidR="008F0D23">
        <w:tc>
          <w:tcPr>
            <w:tcW w:w="2660" w:type="dxa"/>
          </w:tcPr>
          <w:p w:rsidR="008F0D23" w:rsidRDefault="00FF5F77">
            <w:r>
              <w:t xml:space="preserve">Sevil </w:t>
            </w:r>
            <w:proofErr w:type="spellStart"/>
            <w:r>
              <w:t>Jafarli</w:t>
            </w:r>
            <w:proofErr w:type="spellEnd"/>
          </w:p>
        </w:tc>
        <w:tc>
          <w:tcPr>
            <w:tcW w:w="5669" w:type="dxa"/>
          </w:tcPr>
          <w:p w:rsidR="008F0D23" w:rsidRDefault="00FF5F77">
            <w:r>
              <w:t xml:space="preserve">Contribution to 3,5 </w:t>
            </w:r>
          </w:p>
        </w:tc>
        <w:tc>
          <w:tcPr>
            <w:tcW w:w="1526" w:type="dxa"/>
          </w:tcPr>
          <w:p w:rsidR="008F0D23" w:rsidRDefault="00FF5F77">
            <w:r>
              <w:t>25%</w:t>
            </w:r>
          </w:p>
        </w:tc>
      </w:tr>
      <w:tr w:rsidR="008F0D23">
        <w:tc>
          <w:tcPr>
            <w:tcW w:w="2660" w:type="dxa"/>
          </w:tcPr>
          <w:p w:rsidR="008F0D23" w:rsidRDefault="00FF5F77">
            <w:proofErr w:type="spellStart"/>
            <w:r>
              <w:t>Aytan</w:t>
            </w:r>
            <w:proofErr w:type="spellEnd"/>
            <w:r>
              <w:t xml:space="preserve"> </w:t>
            </w:r>
            <w:proofErr w:type="spellStart"/>
            <w:r>
              <w:t>Alakbarova</w:t>
            </w:r>
            <w:proofErr w:type="spellEnd"/>
          </w:p>
        </w:tc>
        <w:tc>
          <w:tcPr>
            <w:tcW w:w="5669" w:type="dxa"/>
          </w:tcPr>
          <w:p w:rsidR="008F0D23" w:rsidRDefault="00FF5F77">
            <w:r>
              <w:t>Contribution to 4</w:t>
            </w:r>
          </w:p>
        </w:tc>
        <w:tc>
          <w:tcPr>
            <w:tcW w:w="1526" w:type="dxa"/>
          </w:tcPr>
          <w:p w:rsidR="008F0D23" w:rsidRDefault="00FF5F77">
            <w:r>
              <w:t>25%</w:t>
            </w:r>
          </w:p>
        </w:tc>
      </w:tr>
      <w:tr w:rsidR="008F0D23">
        <w:tc>
          <w:tcPr>
            <w:tcW w:w="2660" w:type="dxa"/>
          </w:tcPr>
          <w:p w:rsidR="008F0D23" w:rsidRDefault="00FF5F77">
            <w:proofErr w:type="spellStart"/>
            <w:r>
              <w:t>Ismayil</w:t>
            </w:r>
            <w:proofErr w:type="spellEnd"/>
            <w:r>
              <w:t xml:space="preserve"> </w:t>
            </w:r>
            <w:proofErr w:type="spellStart"/>
            <w:r>
              <w:t>Bagirov</w:t>
            </w:r>
            <w:proofErr w:type="spellEnd"/>
          </w:p>
        </w:tc>
        <w:tc>
          <w:tcPr>
            <w:tcW w:w="5669" w:type="dxa"/>
          </w:tcPr>
          <w:p w:rsidR="008F0D23" w:rsidRDefault="00FF5F77">
            <w:r>
              <w:t xml:space="preserve">Contribution to 5. </w:t>
            </w:r>
          </w:p>
        </w:tc>
        <w:tc>
          <w:tcPr>
            <w:tcW w:w="1526" w:type="dxa"/>
          </w:tcPr>
          <w:p w:rsidR="008F0D23" w:rsidRDefault="00FF5F77">
            <w:r>
              <w:t>25%</w:t>
            </w:r>
          </w:p>
        </w:tc>
      </w:tr>
    </w:tbl>
    <w:p w:rsidR="008F0D23" w:rsidRDefault="008F0D23"/>
    <w:p w:rsidR="008F0D23" w:rsidRDefault="008F0D23"/>
    <w:p w:rsidR="008F0D23" w:rsidRDefault="00FF5F77">
      <w:pPr>
        <w:widowControl w:val="0"/>
        <w:pBdr>
          <w:top w:val="nil"/>
          <w:left w:val="nil"/>
          <w:bottom w:val="nil"/>
          <w:right w:val="nil"/>
          <w:between w:val="nil"/>
        </w:pBdr>
        <w:spacing w:line="276" w:lineRule="auto"/>
        <w:sectPr w:rsidR="008F0D23">
          <w:headerReference w:type="default" r:id="rId8"/>
          <w:footerReference w:type="default" r:id="rId9"/>
          <w:pgSz w:w="11907" w:h="16839"/>
          <w:pgMar w:top="4079" w:right="1134" w:bottom="851" w:left="1134" w:header="720" w:footer="720" w:gutter="0"/>
          <w:pgNumType w:start="1"/>
          <w:cols w:space="720"/>
        </w:sectPr>
      </w:pPr>
      <w:r>
        <w:br w:type="page"/>
      </w:r>
    </w:p>
    <w:p w:rsidR="008F0D23" w:rsidRDefault="00FF5F77">
      <w:pPr>
        <w:pStyle w:val="Heading1"/>
        <w:numPr>
          <w:ilvl w:val="0"/>
          <w:numId w:val="7"/>
        </w:numPr>
        <w:ind w:left="426" w:hanging="426"/>
      </w:pPr>
      <w:r>
        <w:lastRenderedPageBreak/>
        <w:t>Table of Contents</w:t>
      </w:r>
    </w:p>
    <w:p w:rsidR="008F0D23" w:rsidRDefault="00FF5F77">
      <w:r>
        <w:t xml:space="preserve">&lt;Automatically generate here using Microsoft® Word menu </w:t>
      </w:r>
      <w:proofErr w:type="spellStart"/>
      <w:r>
        <w:t>References→Table</w:t>
      </w:r>
      <w:proofErr w:type="spellEnd"/>
      <w:r>
        <w:t xml:space="preserve"> of Contents&gt;</w:t>
      </w:r>
    </w:p>
    <w:p w:rsidR="008F0D23" w:rsidRDefault="008F0D23"/>
    <w:p w:rsidR="008F0D23" w:rsidRDefault="00FF5F77">
      <w:pPr>
        <w:pStyle w:val="Heading1"/>
        <w:numPr>
          <w:ilvl w:val="0"/>
          <w:numId w:val="7"/>
        </w:numPr>
      </w:pPr>
      <w:r>
        <w:t>Introduction</w:t>
      </w:r>
    </w:p>
    <w:p w:rsidR="008F0D23" w:rsidRDefault="00FF5F77">
      <w:r>
        <w:t>This is part of the Game Design Document for a hypothetical project &lt;Game Project Name&gt; submitted for partial fulfillment of the requirements of the Game Development Fundamentals course in the School of Information Technologies and Engineering at ADA University, Baku, Azerbaijan.</w:t>
      </w:r>
    </w:p>
    <w:p w:rsidR="008F0D23" w:rsidRDefault="008F0D23">
      <w:pPr>
        <w:rPr>
          <w:ins w:id="4" w:author="Ilyas Karimov" w:date="2018-11-18T14:32:00Z"/>
        </w:rPr>
      </w:pPr>
    </w:p>
    <w:p w:rsidR="008F0D23" w:rsidRDefault="008F0D23">
      <w:pPr>
        <w:rPr>
          <w:ins w:id="5" w:author="Ilyas Karimov" w:date="2018-11-18T14:32:00Z"/>
        </w:rPr>
      </w:pPr>
    </w:p>
    <w:p w:rsidR="008F0D23" w:rsidRDefault="008F0D23"/>
    <w:p w:rsidR="008F0D23" w:rsidRDefault="00FF5F77">
      <w:r>
        <w:t>&lt;The information concerning the technical aspects of the game should be placed in this part of the Game Design Document. The Technical Document is best achieved with consensus from the people responsible for the Visual, Programming, and Audio aspects. On this point you will start constructing the game prototype; so many things will have to be technically clearer. This part of the document is meant to be modular. This means that it is possible to have several Game Technical documents attached to the Game Design Document.&gt;</w:t>
      </w:r>
    </w:p>
    <w:p w:rsidR="008F0D23" w:rsidRDefault="008F0D23"/>
    <w:p w:rsidR="008F0D23" w:rsidRDefault="00FF5F77">
      <w:pPr>
        <w:rPr>
          <w:color w:val="FF0000"/>
        </w:rPr>
      </w:pPr>
      <w:r>
        <w:rPr>
          <w:b/>
          <w:color w:val="FF0000"/>
        </w:rPr>
        <w:t xml:space="preserve">&lt;This document must be submitted in original Microsoft© Word format. </w:t>
      </w:r>
    </w:p>
    <w:p w:rsidR="008F0D23" w:rsidRDefault="008F0D23">
      <w:pPr>
        <w:rPr>
          <w:color w:val="FF0000"/>
        </w:rPr>
      </w:pPr>
    </w:p>
    <w:p w:rsidR="008F0D23" w:rsidRDefault="00FF5F77">
      <w:pPr>
        <w:rPr>
          <w:color w:val="FF0000"/>
        </w:rPr>
      </w:pPr>
      <w:r>
        <w:rPr>
          <w:b/>
          <w:color w:val="FF0000"/>
        </w:rPr>
        <w:t>DELETE each and every instructional paragraph between &lt; and &gt; everywhere in the document</w:t>
      </w:r>
      <w:r>
        <w:rPr>
          <w:b/>
          <w:color w:val="FF0000"/>
          <w:vertAlign w:val="superscript"/>
        </w:rPr>
        <w:footnoteReference w:id="1"/>
      </w:r>
      <w:r>
        <w:rPr>
          <w:b/>
          <w:color w:val="FF0000"/>
        </w:rPr>
        <w:t xml:space="preserve"> and REPLACE ALL of them with your text. Keep the main numbered sections, but feel free to add sub-sections if needed. All consequent homework assignments will be based on this document, so give it enough thought.&gt; </w:t>
      </w:r>
    </w:p>
    <w:p w:rsidR="008F0D23" w:rsidRDefault="008F0D23"/>
    <w:p w:rsidR="008F0D23" w:rsidRDefault="00FF5F77">
      <w:r>
        <w:t xml:space="preserve">&lt; While doing further planning and getting better understanding of the project you may need to make changes in the HOMEWORK 1/2 content, such as additions/modifications to the Game Play or to Definitions. In this case edits in the Homework 1/2 content should be visible by turning the TRACK CHANGES option on through </w:t>
      </w:r>
      <w:proofErr w:type="spellStart"/>
      <w:r>
        <w:t>Review→Track</w:t>
      </w:r>
      <w:proofErr w:type="spellEnd"/>
      <w:r>
        <w:t xml:space="preserve"> Changes menu. Remember that the version information on the title page should be updated. </w:t>
      </w:r>
    </w:p>
    <w:p w:rsidR="008F0D23" w:rsidRDefault="008F0D23"/>
    <w:p w:rsidR="008F0D23" w:rsidRDefault="00FF5F77">
      <w:r>
        <w:rPr>
          <w:b/>
          <w:color w:val="FF0000"/>
        </w:rPr>
        <w:t>Bonus:</w:t>
      </w:r>
      <w:r>
        <w:t xml:space="preserve"> Get extra </w:t>
      </w:r>
      <w:r>
        <w:rPr>
          <w:b/>
        </w:rPr>
        <w:t>5%</w:t>
      </w:r>
      <w:r>
        <w:t xml:space="preserve"> (x2) points for revising and SUBSTANTIALLY improving each of the Homework 1/2 content.</w:t>
      </w:r>
    </w:p>
    <w:p w:rsidR="008F0D23" w:rsidRDefault="008F0D23"/>
    <w:p w:rsidR="008F0D23" w:rsidRDefault="00FF5F77">
      <w:r>
        <w:lastRenderedPageBreak/>
        <w:t>All Microsoft© Word documents should be submitted as separate files. Any additional files of other types e.g. diagram and charts will usually be inserted to this document as embedded images, but the source files e.g. Photoshop .</w:t>
      </w:r>
      <w:proofErr w:type="spellStart"/>
      <w:r>
        <w:t>psd</w:t>
      </w:r>
      <w:proofErr w:type="spellEnd"/>
      <w:r>
        <w:t xml:space="preserve"> files should also be submitted. In this case (of having multiple non-Word files) all of them should be submitted as part of a SINGLE .zip archive file.&gt;</w:t>
      </w:r>
    </w:p>
    <w:p w:rsidR="008F0D23" w:rsidRDefault="008F0D23"/>
    <w:p w:rsidR="008F0D23" w:rsidRDefault="00FF5F77">
      <w:pPr>
        <w:pStyle w:val="Heading2"/>
      </w:pPr>
      <w:r>
        <w:t>System Requirements</w:t>
      </w:r>
    </w:p>
    <w:p w:rsidR="008F0D23" w:rsidRDefault="00FF5F77">
      <w:r>
        <w:t xml:space="preserve">While developing a game, for every game, developers write the game(codes) through the applications with any existent </w:t>
      </w:r>
      <w:r w:rsidR="00F912F1">
        <w:t>versions (</w:t>
      </w:r>
      <w:r>
        <w:t xml:space="preserve">such as Unity 2017.2.15f2, </w:t>
      </w:r>
      <w:proofErr w:type="spellStart"/>
      <w:r>
        <w:t>Xcode</w:t>
      </w:r>
      <w:proofErr w:type="spellEnd"/>
      <w:r>
        <w:t xml:space="preserve"> 9.0) by which the system requirements are automatically detected or manually chosen.  The reason of this action is to achieve a better performance so that players will not experience any kinds of issues while playing. Since in newer version applications it can be made heavier games with novel features, the system requirements should be there to restrict players with old hardware and software. In our </w:t>
      </w:r>
      <w:r w:rsidR="00F912F1">
        <w:t>case, as</w:t>
      </w:r>
      <w:r>
        <w:t xml:space="preserve"> developers, we did not restrict the users by our requirements, however, the applications which we have utilized have its own requirements and they are mentioned down below:</w:t>
      </w:r>
    </w:p>
    <w:p w:rsidR="008F0D23" w:rsidRDefault="008F0D23"/>
    <w:p w:rsidR="008F0D23" w:rsidRDefault="00FF5F77">
      <w:pPr>
        <w:spacing w:line="276" w:lineRule="auto"/>
        <w:rPr>
          <w:b/>
        </w:rPr>
      </w:pPr>
      <w:r>
        <w:rPr>
          <w:b/>
        </w:rPr>
        <w:t>For developments</w:t>
      </w:r>
    </w:p>
    <w:p w:rsidR="008F0D23" w:rsidRDefault="00FF5F77">
      <w:pPr>
        <w:spacing w:line="276" w:lineRule="auto"/>
      </w:pPr>
      <w:r>
        <w:rPr>
          <w:b/>
        </w:rPr>
        <w:t>OS</w:t>
      </w:r>
      <w:r>
        <w:t>: Windows 7 SP1+, 8, 10, 64-bit versions only; macOS 10.11+</w:t>
      </w:r>
    </w:p>
    <w:p w:rsidR="008F0D23" w:rsidRDefault="00FF5F77">
      <w:pPr>
        <w:spacing w:line="276" w:lineRule="auto"/>
      </w:pPr>
      <w:r>
        <w:t>Server versions of Windows &amp; OS X are not tested.</w:t>
      </w:r>
    </w:p>
    <w:p w:rsidR="008F0D23" w:rsidRDefault="00FF5F77">
      <w:pPr>
        <w:spacing w:line="276" w:lineRule="auto"/>
      </w:pPr>
      <w:r>
        <w:rPr>
          <w:b/>
        </w:rPr>
        <w:t>CPU</w:t>
      </w:r>
      <w:r>
        <w:t>: SSE2 instruction set support.</w:t>
      </w:r>
    </w:p>
    <w:p w:rsidR="008F0D23" w:rsidRDefault="00FF5F77">
      <w:pPr>
        <w:spacing w:line="276" w:lineRule="auto"/>
      </w:pPr>
      <w:r>
        <w:rPr>
          <w:b/>
        </w:rPr>
        <w:t>GPU</w:t>
      </w:r>
      <w:r>
        <w:t>: Graphics card with DX10 (shader model 4.0) capabilities.</w:t>
      </w:r>
    </w:p>
    <w:p w:rsidR="008F0D23" w:rsidRDefault="00FF5F77">
      <w:pPr>
        <w:spacing w:line="276" w:lineRule="auto"/>
      </w:pPr>
      <w:r>
        <w:t>The rest mostly depends on the complexity of your projects.</w:t>
      </w:r>
    </w:p>
    <w:p w:rsidR="008F0D23" w:rsidRDefault="00FF5F77">
      <w:pPr>
        <w:spacing w:after="40" w:line="276" w:lineRule="auto"/>
        <w:rPr>
          <w:b/>
        </w:rPr>
      </w:pPr>
      <w:r>
        <w:rPr>
          <w:b/>
        </w:rPr>
        <w:t>Additional platform development requirements:</w:t>
      </w:r>
    </w:p>
    <w:p w:rsidR="008F0D23" w:rsidRDefault="00FF5F77">
      <w:pPr>
        <w:numPr>
          <w:ilvl w:val="0"/>
          <w:numId w:val="2"/>
        </w:numPr>
        <w:spacing w:before="240" w:after="240" w:line="276" w:lineRule="auto"/>
        <w:contextualSpacing/>
      </w:pPr>
      <w:r>
        <w:tab/>
      </w:r>
      <w:r>
        <w:tab/>
        <w:t xml:space="preserve">iOS: Mac computer running minimum macOS 10.12.6 and </w:t>
      </w:r>
      <w:proofErr w:type="spellStart"/>
      <w:r>
        <w:t>Xcode</w:t>
      </w:r>
      <w:proofErr w:type="spellEnd"/>
      <w:r>
        <w:t xml:space="preserve"> 9.0 or higher.</w:t>
      </w:r>
    </w:p>
    <w:p w:rsidR="008F0D23" w:rsidRDefault="00FF5F77">
      <w:pPr>
        <w:numPr>
          <w:ilvl w:val="0"/>
          <w:numId w:val="2"/>
        </w:numPr>
        <w:spacing w:before="240" w:after="240" w:line="276" w:lineRule="auto"/>
        <w:contextualSpacing/>
      </w:pPr>
      <w:r>
        <w:tab/>
      </w:r>
      <w:r>
        <w:tab/>
        <w:t>Android: Android SDK and Java Development Kit (JDK); IL2CPP scripting backend requires Android NDK.</w:t>
      </w:r>
    </w:p>
    <w:p w:rsidR="008F0D23" w:rsidRDefault="00FF5F77">
      <w:pPr>
        <w:numPr>
          <w:ilvl w:val="0"/>
          <w:numId w:val="2"/>
        </w:numPr>
        <w:spacing w:before="240" w:after="240" w:line="276" w:lineRule="auto"/>
        <w:contextualSpacing/>
      </w:pPr>
      <w:r>
        <w:tab/>
      </w:r>
      <w:r>
        <w:tab/>
        <w:t>Universal Windows Platform: Windows 10 (64-bit), Visual Studio 2015 with C++ Tools component or later and Windows 10 SDK</w:t>
      </w:r>
    </w:p>
    <w:p w:rsidR="008F0D23" w:rsidRDefault="008F0D23">
      <w:pPr>
        <w:spacing w:line="276" w:lineRule="auto"/>
      </w:pPr>
    </w:p>
    <w:p w:rsidR="008F0D23" w:rsidRDefault="00FF5F77">
      <w:pPr>
        <w:spacing w:after="40" w:line="276" w:lineRule="auto"/>
        <w:rPr>
          <w:b/>
        </w:rPr>
      </w:pPr>
      <w:r>
        <w:rPr>
          <w:b/>
        </w:rPr>
        <w:t>For running Unity games</w:t>
      </w:r>
    </w:p>
    <w:p w:rsidR="008F0D23" w:rsidRDefault="00A57266">
      <w:pPr>
        <w:spacing w:line="276" w:lineRule="auto"/>
      </w:pPr>
      <w:r>
        <w:t>Generally,</w:t>
      </w:r>
      <w:r w:rsidR="00FF5F77">
        <w:t xml:space="preserve"> content developed with Unity can run pretty much everywhere. How well it runs is dependent on the complexity of your project. More detailed requirements:</w:t>
      </w:r>
    </w:p>
    <w:p w:rsidR="008F0D23" w:rsidRDefault="00FF5F77">
      <w:pPr>
        <w:numPr>
          <w:ilvl w:val="0"/>
          <w:numId w:val="6"/>
        </w:numPr>
        <w:spacing w:before="240" w:after="240" w:line="276" w:lineRule="auto"/>
        <w:contextualSpacing/>
      </w:pPr>
      <w:r>
        <w:tab/>
      </w:r>
      <w:r>
        <w:tab/>
        <w:t>Desktop:</w:t>
      </w:r>
    </w:p>
    <w:p w:rsidR="008F0D23" w:rsidRDefault="00FF5F77">
      <w:pPr>
        <w:numPr>
          <w:ilvl w:val="1"/>
          <w:numId w:val="6"/>
        </w:numPr>
        <w:spacing w:before="240" w:after="240" w:line="276" w:lineRule="auto"/>
        <w:contextualSpacing/>
      </w:pPr>
      <w:r>
        <w:tab/>
      </w:r>
      <w:r>
        <w:tab/>
        <w:t xml:space="preserve">OS: Windows 7 SP1+, macOS 10.11+, Ubuntu 12.04+, </w:t>
      </w:r>
      <w:proofErr w:type="spellStart"/>
      <w:r>
        <w:t>SteamOS</w:t>
      </w:r>
      <w:proofErr w:type="spellEnd"/>
      <w:r>
        <w:t>+</w:t>
      </w:r>
    </w:p>
    <w:p w:rsidR="008F0D23" w:rsidRDefault="00FF5F77">
      <w:pPr>
        <w:numPr>
          <w:ilvl w:val="1"/>
          <w:numId w:val="6"/>
        </w:numPr>
        <w:spacing w:before="240" w:after="240" w:line="276" w:lineRule="auto"/>
        <w:contextualSpacing/>
      </w:pPr>
      <w:r>
        <w:tab/>
      </w:r>
      <w:r>
        <w:tab/>
        <w:t>Graphics card with DX10 (shader model 4.0) capabilities.</w:t>
      </w:r>
    </w:p>
    <w:p w:rsidR="008F0D23" w:rsidRDefault="00FF5F77">
      <w:pPr>
        <w:numPr>
          <w:ilvl w:val="1"/>
          <w:numId w:val="6"/>
        </w:numPr>
        <w:spacing w:before="240" w:after="240" w:line="276" w:lineRule="auto"/>
        <w:contextualSpacing/>
      </w:pPr>
      <w:r>
        <w:lastRenderedPageBreak/>
        <w:tab/>
      </w:r>
      <w:r>
        <w:tab/>
        <w:t>CPU: SSE2 instruction set support.</w:t>
      </w:r>
    </w:p>
    <w:p w:rsidR="008F0D23" w:rsidRDefault="00FF5F77">
      <w:pPr>
        <w:numPr>
          <w:ilvl w:val="0"/>
          <w:numId w:val="6"/>
        </w:numPr>
        <w:spacing w:before="240" w:after="240" w:line="276" w:lineRule="auto"/>
        <w:contextualSpacing/>
      </w:pPr>
      <w:r>
        <w:tab/>
      </w:r>
      <w:r>
        <w:tab/>
        <w:t>iOS player requires iOS 8.0 or higher.</w:t>
      </w:r>
    </w:p>
    <w:p w:rsidR="008F0D23" w:rsidRDefault="00FF5F77">
      <w:pPr>
        <w:numPr>
          <w:ilvl w:val="0"/>
          <w:numId w:val="6"/>
        </w:numPr>
        <w:spacing w:before="240" w:after="240" w:line="276" w:lineRule="auto"/>
        <w:contextualSpacing/>
      </w:pPr>
      <w:r>
        <w:tab/>
      </w:r>
      <w:r>
        <w:tab/>
        <w:t>Android: OS 4.1 or later; ARMv7 CPU with NEON support or Atom CPU; OpenGL ES 2.0 or later.</w:t>
      </w:r>
    </w:p>
    <w:p w:rsidR="008F0D23" w:rsidRDefault="00FF5F77">
      <w:pPr>
        <w:numPr>
          <w:ilvl w:val="0"/>
          <w:numId w:val="6"/>
        </w:numPr>
        <w:spacing w:before="240" w:after="240" w:line="276" w:lineRule="auto"/>
        <w:contextualSpacing/>
      </w:pPr>
      <w:r>
        <w:tab/>
      </w:r>
      <w:r>
        <w:tab/>
        <w:t>WebGL: Any recent desktop version of Firefox, Chrome, Edge or Safari.</w:t>
      </w:r>
    </w:p>
    <w:p w:rsidR="008F0D23" w:rsidRDefault="00FF5F77">
      <w:pPr>
        <w:numPr>
          <w:ilvl w:val="0"/>
          <w:numId w:val="6"/>
        </w:numPr>
        <w:spacing w:before="240" w:after="240" w:line="276" w:lineRule="auto"/>
        <w:contextualSpacing/>
      </w:pPr>
      <w:r>
        <w:tab/>
      </w:r>
      <w:r>
        <w:tab/>
        <w:t>Universal Windows Platform: Windows 10 and a graphics card with</w:t>
      </w:r>
      <w:r w:rsidR="00A57266">
        <w:t xml:space="preserve"> </w:t>
      </w:r>
      <w:r>
        <w:t xml:space="preserve">DX10 (shader model 4.0) </w:t>
      </w:r>
      <w:r w:rsidR="00A57266">
        <w:t xml:space="preserve">capabilities (See </w:t>
      </w:r>
      <w:r w:rsidR="00A57266" w:rsidRPr="00A57266">
        <w:rPr>
          <w:color w:val="31849B" w:themeColor="accent5" w:themeShade="BF"/>
        </w:rPr>
        <w:fldChar w:fldCharType="begin"/>
      </w:r>
      <w:r w:rsidR="00A57266" w:rsidRPr="00A57266">
        <w:rPr>
          <w:color w:val="31849B" w:themeColor="accent5" w:themeShade="BF"/>
        </w:rPr>
        <w:instrText xml:space="preserve"> REF _Ref530346262 \h </w:instrText>
      </w:r>
      <w:r w:rsidR="00A57266" w:rsidRPr="00A57266">
        <w:rPr>
          <w:color w:val="31849B" w:themeColor="accent5" w:themeShade="BF"/>
        </w:rPr>
      </w:r>
      <w:r w:rsidR="00A57266" w:rsidRPr="00A57266">
        <w:rPr>
          <w:color w:val="31849B" w:themeColor="accent5" w:themeShade="BF"/>
        </w:rPr>
        <w:fldChar w:fldCharType="separate"/>
      </w:r>
      <w:r w:rsidR="00A57266" w:rsidRPr="00A57266">
        <w:rPr>
          <w:b/>
          <w:color w:val="31849B" w:themeColor="accent5" w:themeShade="BF"/>
        </w:rPr>
        <w:t>References</w:t>
      </w:r>
      <w:r w:rsidR="00A57266" w:rsidRPr="00A57266">
        <w:rPr>
          <w:color w:val="31849B" w:themeColor="accent5" w:themeShade="BF"/>
        </w:rPr>
        <w:fldChar w:fldCharType="end"/>
      </w:r>
      <w:r w:rsidR="00A57266" w:rsidRPr="00A57266">
        <w:rPr>
          <w:color w:val="31849B" w:themeColor="accent5" w:themeShade="BF"/>
        </w:rPr>
        <w:t xml:space="preserve"> [1]</w:t>
      </w:r>
      <w:r w:rsidR="00A57266">
        <w:rPr>
          <w:color w:val="000000" w:themeColor="text1"/>
        </w:rPr>
        <w:t>)</w:t>
      </w:r>
    </w:p>
    <w:p w:rsidR="00A57266" w:rsidRDefault="00A57266" w:rsidP="00A57266">
      <w:pPr>
        <w:spacing w:before="240" w:after="240" w:line="276" w:lineRule="auto"/>
        <w:ind w:left="720"/>
        <w:contextualSpacing/>
      </w:pPr>
    </w:p>
    <w:p w:rsidR="008F0D23" w:rsidRDefault="008F0D23" w:rsidP="00A57266">
      <w:pPr>
        <w:spacing w:before="240" w:after="240" w:line="276" w:lineRule="auto"/>
        <w:ind w:left="720"/>
        <w:contextualSpacing/>
        <w:rPr>
          <w:sz w:val="18"/>
          <w:szCs w:val="18"/>
        </w:rPr>
      </w:pPr>
    </w:p>
    <w:p w:rsidR="008F0D23" w:rsidRDefault="008F0D23"/>
    <w:p w:rsidR="008F0D23" w:rsidRDefault="008F0D23"/>
    <w:p w:rsidR="008F0D23" w:rsidRDefault="008F0D23"/>
    <w:p w:rsidR="008F0D23" w:rsidRDefault="00FF5F77">
      <w:pPr>
        <w:pStyle w:val="Heading2"/>
      </w:pPr>
      <w:r>
        <w:t>Concerns and Alternatives</w:t>
      </w:r>
    </w:p>
    <w:p w:rsidR="008F0D23" w:rsidRDefault="00FF5F77">
      <w:r>
        <w:t>There</w:t>
      </w:r>
      <w:r w:rsidR="00F912F1">
        <w:t xml:space="preserve"> i</w:t>
      </w:r>
      <w:r>
        <w:t xml:space="preserve">s always a risk in every operation(surgery) in medicine, but the probability of the risk depends on the hardness of the surgery, and the same goes for the development of the games. </w:t>
      </w:r>
      <w:r w:rsidR="00F912F1">
        <w:t>W</w:t>
      </w:r>
      <w:r>
        <w:t xml:space="preserve">e can categorize the hardness of our game as </w:t>
      </w:r>
      <w:r w:rsidRPr="00F912F1">
        <w:rPr>
          <w:b/>
        </w:rPr>
        <w:t xml:space="preserve">average </w:t>
      </w:r>
      <w:r>
        <w:t xml:space="preserve">and mention that we experienced some hardships while developing it. </w:t>
      </w:r>
    </w:p>
    <w:p w:rsidR="008F0D23" w:rsidRDefault="008F0D23"/>
    <w:p w:rsidR="008F0D23" w:rsidRPr="00F912F1" w:rsidRDefault="00FF5F77">
      <w:pPr>
        <w:rPr>
          <w:b/>
        </w:rPr>
      </w:pPr>
      <w:r w:rsidRPr="00F912F1">
        <w:rPr>
          <w:b/>
        </w:rPr>
        <w:t>Technical Issues:</w:t>
      </w:r>
    </w:p>
    <w:p w:rsidR="008F0D23" w:rsidRDefault="00FF5F77">
      <w:r>
        <w:t xml:space="preserve">The first problem was to develop/find the </w:t>
      </w:r>
      <w:r w:rsidR="00F912F1">
        <w:t>relevant models</w:t>
      </w:r>
      <w:r>
        <w:t xml:space="preserve"> since Unity Community Store is so limited with several of them and the models which were planned to be in our game do not exist or are not free of </w:t>
      </w:r>
      <w:r w:rsidR="00F912F1">
        <w:t>charge (</w:t>
      </w:r>
      <w:r>
        <w:t xml:space="preserve">they are paid) and we are reluctant to pay. The second problem was that some of our developers have different versions of Unity, which also caused some internal </w:t>
      </w:r>
      <w:r w:rsidR="00F912F1">
        <w:t>problems (</w:t>
      </w:r>
      <w:r>
        <w:t xml:space="preserve">graphical problems) while running the game. Some of the assigned colors were demonstrated differently, the color white was mixed with black, green and white and we did not find the cause of it.  The third problem was related to photoshop, we rate its performance as mediocre and mention that we experienced some freezes/crashes while using it in the process of image editing and transforming.   </w:t>
      </w:r>
    </w:p>
    <w:p w:rsidR="008F0D23" w:rsidRDefault="008F0D23"/>
    <w:p w:rsidR="008F0D23" w:rsidRPr="00F912F1" w:rsidRDefault="00FF5F77">
      <w:pPr>
        <w:rPr>
          <w:b/>
        </w:rPr>
      </w:pPr>
      <w:r w:rsidRPr="00F912F1">
        <w:rPr>
          <w:b/>
        </w:rPr>
        <w:t xml:space="preserve">Alternatives: </w:t>
      </w:r>
    </w:p>
    <w:p w:rsidR="008F0D23" w:rsidRDefault="00FF5F77">
      <w:r>
        <w:t xml:space="preserve">The </w:t>
      </w:r>
      <w:r w:rsidR="00F912F1">
        <w:t>first concern</w:t>
      </w:r>
      <w:r>
        <w:t xml:space="preserve"> was time management since we are senior students and have limited time with different schedules, consequently, meeting, discussing and agreeing upon one unique conclusion took oodles of time. The second was related to assigning the written codes to one unique workplace since we have many individuals working on the code. Writing them individually and merging it was also extra time. We may also belong this issue to our document-writing because in the beginning, one </w:t>
      </w:r>
      <w:r w:rsidR="00F912F1">
        <w:t>person (</w:t>
      </w:r>
      <w:r>
        <w:t>the leader) should assign the tasks to group members and in the end, took all different parts and merge them and ensure the consistency exists.</w:t>
      </w:r>
      <w:r w:rsidR="00F912F1">
        <w:t xml:space="preserve"> </w:t>
      </w:r>
      <w:r>
        <w:t xml:space="preserve">The third was the cartoon-based pictures of our instructors. In order to achieve high quality, we should find the </w:t>
      </w:r>
      <w:r w:rsidR="00F912F1">
        <w:t>high-quality</w:t>
      </w:r>
      <w:r>
        <w:t xml:space="preserve"> pictures of our </w:t>
      </w:r>
      <w:r w:rsidR="00F912F1">
        <w:t>instructors,</w:t>
      </w:r>
      <w:r>
        <w:t xml:space="preserve"> so we can </w:t>
      </w:r>
      <w:r>
        <w:lastRenderedPageBreak/>
        <w:t xml:space="preserve">transform it to cartoons, nevertheless, with the help of internet we are still incapable of it and through the photoshop, we were unable to achieve that quality. </w:t>
      </w:r>
    </w:p>
    <w:p w:rsidR="008F0D23" w:rsidRDefault="008F0D23"/>
    <w:p w:rsidR="008F0D23" w:rsidRDefault="00FF5F77">
      <w:pPr>
        <w:pStyle w:val="Heading2"/>
      </w:pPr>
      <w:r>
        <w:t>Resources</w:t>
      </w:r>
    </w:p>
    <w:p w:rsidR="008F0D23" w:rsidRDefault="00FF5F77">
      <w:pPr>
        <w:numPr>
          <w:ilvl w:val="0"/>
          <w:numId w:val="1"/>
        </w:numPr>
        <w:contextualSpacing/>
      </w:pPr>
      <w:r>
        <w:rPr>
          <w:b/>
        </w:rPr>
        <w:t>Unity Personal 2018.2.16</w:t>
      </w:r>
      <w:r>
        <w:t xml:space="preserve"> (game engine)</w:t>
      </w:r>
    </w:p>
    <w:p w:rsidR="008F0D23" w:rsidRDefault="00FF5F77">
      <w:pPr>
        <w:numPr>
          <w:ilvl w:val="0"/>
          <w:numId w:val="1"/>
        </w:numPr>
        <w:contextualSpacing/>
      </w:pPr>
      <w:r>
        <w:rPr>
          <w:b/>
        </w:rPr>
        <w:t xml:space="preserve">GitHub Inc </w:t>
      </w:r>
      <w:r>
        <w:t>(hosting service for version control)</w:t>
      </w:r>
    </w:p>
    <w:p w:rsidR="008F0D23" w:rsidRDefault="00FF5F77">
      <w:pPr>
        <w:numPr>
          <w:ilvl w:val="0"/>
          <w:numId w:val="1"/>
        </w:numPr>
        <w:contextualSpacing/>
      </w:pPr>
      <w:r>
        <w:t>Photoshop CC 2016</w:t>
      </w:r>
    </w:p>
    <w:p w:rsidR="008F0D23" w:rsidRDefault="00FF5F77">
      <w:pPr>
        <w:numPr>
          <w:ilvl w:val="0"/>
          <w:numId w:val="1"/>
        </w:numPr>
        <w:contextualSpacing/>
      </w:pPr>
      <w:r>
        <w:rPr>
          <w:b/>
        </w:rPr>
        <w:t xml:space="preserve">C# </w:t>
      </w:r>
      <w:r>
        <w:t>programing language (Visual Studio IDE)</w:t>
      </w:r>
    </w:p>
    <w:p w:rsidR="008F0D23" w:rsidRDefault="00F912F1">
      <w:pPr>
        <w:numPr>
          <w:ilvl w:val="0"/>
          <w:numId w:val="1"/>
        </w:numPr>
        <w:contextualSpacing/>
      </w:pPr>
      <w:r>
        <w:t>YouTube</w:t>
      </w:r>
      <w:r w:rsidR="00FF5F77">
        <w:t xml:space="preserve"> Unity tutorials</w:t>
      </w:r>
    </w:p>
    <w:p w:rsidR="008F0D23" w:rsidRDefault="00FF5F77">
      <w:pPr>
        <w:numPr>
          <w:ilvl w:val="0"/>
          <w:numId w:val="1"/>
        </w:numPr>
        <w:contextualSpacing/>
      </w:pPr>
      <w:r>
        <w:t>Unity Store</w:t>
      </w:r>
    </w:p>
    <w:p w:rsidR="008F0D23" w:rsidRDefault="00FF5F77">
      <w:pPr>
        <w:pStyle w:val="Heading1"/>
        <w:numPr>
          <w:ilvl w:val="0"/>
          <w:numId w:val="7"/>
        </w:numPr>
      </w:pPr>
      <w:r>
        <w:t>Visual Content</w:t>
      </w:r>
    </w:p>
    <w:p w:rsidR="009D1AB5" w:rsidRPr="009D1AB5" w:rsidRDefault="009D1AB5" w:rsidP="009D1AB5">
      <w:pPr>
        <w:numPr>
          <w:ilvl w:val="0"/>
          <w:numId w:val="11"/>
        </w:numPr>
        <w:rPr>
          <w:rFonts w:cs="AvalonPlain"/>
          <w:b/>
          <w:color w:val="31849B" w:themeColor="accent5" w:themeShade="BF"/>
        </w:rPr>
      </w:pPr>
      <w:r w:rsidRPr="009D1AB5">
        <w:rPr>
          <w:rFonts w:cs="AvalonPlain"/>
          <w:b/>
          <w:color w:val="31849B" w:themeColor="accent5" w:themeShade="BF"/>
        </w:rPr>
        <w:t>General</w:t>
      </w:r>
    </w:p>
    <w:p w:rsidR="009D1AB5" w:rsidRDefault="009D1AB5" w:rsidP="009D1AB5">
      <w:pPr>
        <w:numPr>
          <w:ilvl w:val="1"/>
          <w:numId w:val="11"/>
        </w:numPr>
        <w:rPr>
          <w:ins w:id="6" w:author="Aytan" w:date="2018-11-18T20:16:00Z"/>
        </w:rPr>
      </w:pPr>
      <w:ins w:id="7" w:author="Aytan" w:date="2018-11-18T20:16:00Z">
        <w:r>
          <w:t>File Size Restrictions</w:t>
        </w:r>
      </w:ins>
    </w:p>
    <w:p w:rsidR="009D1AB5" w:rsidRDefault="009D1AB5" w:rsidP="009D1AB5">
      <w:pPr>
        <w:numPr>
          <w:ilvl w:val="2"/>
          <w:numId w:val="11"/>
        </w:numPr>
        <w:rPr>
          <w:ins w:id="8" w:author="Aytan" w:date="2018-11-18T20:16:00Z"/>
        </w:rPr>
      </w:pPr>
      <w:ins w:id="9" w:author="Aytan" w:date="2018-11-18T20:16:00Z">
        <w:r>
          <w:t>Max. 1024 x 1024 pixels</w:t>
        </w:r>
      </w:ins>
    </w:p>
    <w:p w:rsidR="009D1AB5" w:rsidRDefault="009D1AB5" w:rsidP="009D1AB5">
      <w:pPr>
        <w:numPr>
          <w:ilvl w:val="1"/>
          <w:numId w:val="11"/>
        </w:numPr>
        <w:rPr>
          <w:ins w:id="10" w:author="Aytan" w:date="2018-11-18T20:16:00Z"/>
        </w:rPr>
      </w:pPr>
      <w:ins w:id="11" w:author="Aytan" w:date="2018-11-18T20:16:00Z">
        <w:r>
          <w:t>File Format Type</w:t>
        </w:r>
      </w:ins>
    </w:p>
    <w:p w:rsidR="009D1AB5" w:rsidRDefault="009D1AB5" w:rsidP="009D1AB5">
      <w:pPr>
        <w:numPr>
          <w:ilvl w:val="2"/>
          <w:numId w:val="11"/>
        </w:numPr>
        <w:rPr>
          <w:ins w:id="12" w:author="Aytan" w:date="2018-11-18T20:16:00Z"/>
        </w:rPr>
      </w:pPr>
      <w:ins w:id="13" w:author="Aytan" w:date="2018-11-18T20:16:00Z">
        <w:r>
          <w:t>Images: .jpg &amp; .</w:t>
        </w:r>
      </w:ins>
      <w:proofErr w:type="spellStart"/>
      <w:ins w:id="14" w:author="Aytan" w:date="2018-11-18T20:17:00Z">
        <w:r>
          <w:t>png</w:t>
        </w:r>
      </w:ins>
      <w:proofErr w:type="spellEnd"/>
    </w:p>
    <w:p w:rsidR="009D1AB5" w:rsidRDefault="009D1AB5" w:rsidP="009D1AB5">
      <w:pPr>
        <w:numPr>
          <w:ilvl w:val="1"/>
          <w:numId w:val="11"/>
        </w:numPr>
        <w:rPr>
          <w:ins w:id="15" w:author="Aytan" w:date="2018-11-18T20:16:00Z"/>
        </w:rPr>
      </w:pPr>
      <w:ins w:id="16" w:author="Aytan" w:date="2018-11-18T20:16:00Z">
        <w:r>
          <w:t>File Quality Type</w:t>
        </w:r>
      </w:ins>
    </w:p>
    <w:p w:rsidR="009D1AB5" w:rsidRDefault="009D1AB5" w:rsidP="009D1AB5">
      <w:pPr>
        <w:numPr>
          <w:ilvl w:val="2"/>
          <w:numId w:val="11"/>
        </w:numPr>
        <w:rPr>
          <w:ins w:id="17" w:author="Aytan" w:date="2018-11-18T20:16:00Z"/>
        </w:rPr>
      </w:pPr>
      <w:ins w:id="18" w:author="Aytan" w:date="2018-11-18T20:16:00Z">
        <w:r>
          <w:t>Compressed</w:t>
        </w:r>
      </w:ins>
    </w:p>
    <w:p w:rsidR="009D1AB5" w:rsidRDefault="009D1AB5" w:rsidP="009D1AB5">
      <w:pPr>
        <w:numPr>
          <w:ilvl w:val="1"/>
          <w:numId w:val="11"/>
        </w:numPr>
        <w:rPr>
          <w:ins w:id="19" w:author="Aytan" w:date="2018-11-18T20:16:00Z"/>
        </w:rPr>
      </w:pPr>
      <w:ins w:id="20" w:author="Aytan" w:date="2018-11-18T20:16:00Z">
        <w:r>
          <w:t>Visual Scale</w:t>
        </w:r>
      </w:ins>
    </w:p>
    <w:p w:rsidR="009D1AB5" w:rsidRDefault="009D1AB5" w:rsidP="009D1AB5">
      <w:pPr>
        <w:numPr>
          <w:ilvl w:val="2"/>
          <w:numId w:val="11"/>
        </w:numPr>
        <w:rPr>
          <w:ins w:id="21" w:author="Aytan" w:date="2018-11-18T20:16:00Z"/>
        </w:rPr>
        <w:pPrChange w:id="22" w:author="Aytan" w:date="2018-11-18T20:45:00Z">
          <w:pPr>
            <w:numPr>
              <w:ilvl w:val="2"/>
              <w:numId w:val="24"/>
            </w:numPr>
            <w:tabs>
              <w:tab w:val="num" w:pos="360"/>
            </w:tabs>
          </w:pPr>
        </w:pPrChange>
      </w:pPr>
      <w:ins w:id="23" w:author="Aytan" w:date="2018-11-18T20:16:00Z">
        <w:r>
          <w:t>PC: 8 GB max</w:t>
        </w:r>
      </w:ins>
    </w:p>
    <w:p w:rsidR="009D1AB5" w:rsidRPr="009D1AB5" w:rsidDel="009E5D76" w:rsidRDefault="009D1AB5" w:rsidP="009D1AB5">
      <w:pPr>
        <w:numPr>
          <w:ilvl w:val="0"/>
          <w:numId w:val="11"/>
        </w:numPr>
        <w:rPr>
          <w:del w:id="24" w:author="Aytan" w:date="2018-11-18T20:16:00Z"/>
          <w:b/>
          <w:color w:val="31849B" w:themeColor="accent5" w:themeShade="BF"/>
        </w:rPr>
      </w:pPr>
      <w:del w:id="25" w:author="Aytan" w:date="2018-11-18T20:16:00Z">
        <w:r w:rsidRPr="009D1AB5" w:rsidDel="009E5D76">
          <w:rPr>
            <w:b/>
            <w:color w:val="31849B" w:themeColor="accent5" w:themeShade="BF"/>
          </w:rPr>
          <w:delText>File Size Restrictions</w:delText>
        </w:r>
      </w:del>
    </w:p>
    <w:p w:rsidR="009D1AB5" w:rsidRPr="009D1AB5" w:rsidDel="009E5D76" w:rsidRDefault="009D1AB5" w:rsidP="009D1AB5">
      <w:pPr>
        <w:numPr>
          <w:ilvl w:val="0"/>
          <w:numId w:val="11"/>
        </w:numPr>
        <w:rPr>
          <w:del w:id="26" w:author="Aytan" w:date="2018-11-18T20:16:00Z"/>
          <w:b/>
          <w:color w:val="31849B" w:themeColor="accent5" w:themeShade="BF"/>
        </w:rPr>
      </w:pPr>
      <w:del w:id="27" w:author="Aytan" w:date="2018-11-18T20:16:00Z">
        <w:r w:rsidRPr="009D1AB5" w:rsidDel="009E5D76">
          <w:rPr>
            <w:b/>
            <w:color w:val="31849B" w:themeColor="accent5" w:themeShade="BF"/>
          </w:rPr>
          <w:delText>File Format Type</w:delText>
        </w:r>
      </w:del>
    </w:p>
    <w:p w:rsidR="009D1AB5" w:rsidRPr="009D1AB5" w:rsidDel="009E5D76" w:rsidRDefault="009D1AB5" w:rsidP="009D1AB5">
      <w:pPr>
        <w:numPr>
          <w:ilvl w:val="0"/>
          <w:numId w:val="11"/>
        </w:numPr>
        <w:rPr>
          <w:del w:id="28" w:author="Aytan" w:date="2018-11-18T20:16:00Z"/>
          <w:b/>
          <w:color w:val="31849B" w:themeColor="accent5" w:themeShade="BF"/>
        </w:rPr>
      </w:pPr>
      <w:del w:id="29" w:author="Aytan" w:date="2018-11-18T20:16:00Z">
        <w:r w:rsidRPr="009D1AB5" w:rsidDel="009E5D76">
          <w:rPr>
            <w:b/>
            <w:color w:val="31849B" w:themeColor="accent5" w:themeShade="BF"/>
          </w:rPr>
          <w:delText>File Quality Type</w:delText>
        </w:r>
      </w:del>
    </w:p>
    <w:p w:rsidR="009D1AB5" w:rsidRPr="009D1AB5" w:rsidDel="009E5D76" w:rsidRDefault="009D1AB5" w:rsidP="009D1AB5">
      <w:pPr>
        <w:numPr>
          <w:ilvl w:val="0"/>
          <w:numId w:val="11"/>
        </w:numPr>
        <w:rPr>
          <w:del w:id="30" w:author="Aytan" w:date="2018-11-18T20:16:00Z"/>
          <w:b/>
          <w:color w:val="31849B" w:themeColor="accent5" w:themeShade="BF"/>
        </w:rPr>
      </w:pPr>
      <w:del w:id="31" w:author="Aytan" w:date="2018-11-18T20:16:00Z">
        <w:r w:rsidRPr="009D1AB5" w:rsidDel="009E5D76">
          <w:rPr>
            <w:b/>
            <w:color w:val="31849B" w:themeColor="accent5" w:themeShade="BF"/>
          </w:rPr>
          <w:delText>Visual Scale</w:delText>
        </w:r>
      </w:del>
    </w:p>
    <w:p w:rsidR="009D1AB5" w:rsidRPr="009D1AB5" w:rsidRDefault="009D1AB5" w:rsidP="009D1AB5">
      <w:pPr>
        <w:numPr>
          <w:ilvl w:val="0"/>
          <w:numId w:val="11"/>
        </w:numPr>
        <w:rPr>
          <w:rFonts w:cs="AvalonPlain"/>
          <w:b/>
          <w:color w:val="31849B" w:themeColor="accent5" w:themeShade="BF"/>
        </w:rPr>
      </w:pPr>
      <w:r w:rsidRPr="009D1AB5">
        <w:rPr>
          <w:rFonts w:cs="AvalonPlain"/>
          <w:b/>
          <w:color w:val="31849B" w:themeColor="accent5" w:themeShade="BF"/>
        </w:rPr>
        <w:t>Player Elements</w:t>
      </w:r>
    </w:p>
    <w:p w:rsidR="009D1AB5" w:rsidRDefault="009D1AB5" w:rsidP="009D1AB5">
      <w:pPr>
        <w:numPr>
          <w:ilvl w:val="1"/>
          <w:numId w:val="12"/>
        </w:numPr>
        <w:rPr>
          <w:ins w:id="32" w:author="Aytan" w:date="2018-11-18T17:34:00Z"/>
        </w:rPr>
      </w:pPr>
      <w:r w:rsidRPr="00D56548">
        <w:t>Type of States</w:t>
      </w:r>
      <w:del w:id="33" w:author="Aytan" w:date="2018-11-18T20:19:00Z">
        <w:r w:rsidRPr="00D56548" w:rsidDel="009E5D76">
          <w:delText xml:space="preserve"> (Default, Damage, Destroyed, ect.)</w:delText>
        </w:r>
      </w:del>
      <w:ins w:id="34" w:author="Aytan" w:date="2018-11-18T17:34:00Z">
        <w:r>
          <w:t>:</w:t>
        </w:r>
      </w:ins>
    </w:p>
    <w:p w:rsidR="009D1AB5" w:rsidRPr="00385565" w:rsidRDefault="009D1AB5" w:rsidP="009D1AB5">
      <w:pPr>
        <w:ind w:left="1080"/>
        <w:pPrChange w:id="35" w:author="Aytan" w:date="2018-11-18T17:34:00Z">
          <w:pPr>
            <w:numPr>
              <w:ilvl w:val="1"/>
              <w:numId w:val="25"/>
            </w:numPr>
            <w:tabs>
              <w:tab w:val="num" w:pos="360"/>
            </w:tabs>
          </w:pPr>
        </w:pPrChange>
      </w:pPr>
      <w:ins w:id="36" w:author="Aytan" w:date="2018-11-18T17:35:00Z">
        <w:r>
          <w:t xml:space="preserve">Game consists of </w:t>
        </w:r>
      </w:ins>
      <w:ins w:id="37" w:author="Aytan" w:date="2018-11-18T19:34:00Z">
        <w:r>
          <w:t>4 main states such as De</w:t>
        </w:r>
      </w:ins>
      <w:ins w:id="38" w:author="Aytan" w:date="2018-11-18T19:35:00Z">
        <w:r>
          <w:t xml:space="preserve">fault, </w:t>
        </w:r>
      </w:ins>
      <w:ins w:id="39" w:author="Aytan" w:date="2018-11-18T19:37:00Z">
        <w:r>
          <w:t>Reward, Damaged, Destroyed</w:t>
        </w:r>
      </w:ins>
      <w:ins w:id="40" w:author="Aytan" w:date="2018-11-18T19:38:00Z">
        <w:r>
          <w:t>,</w:t>
        </w:r>
      </w:ins>
      <w:ins w:id="41" w:author="Aytan" w:date="2018-11-18T19:34:00Z">
        <w:r>
          <w:t xml:space="preserve"> and 6 sub states</w:t>
        </w:r>
      </w:ins>
      <w:ins w:id="42" w:author="Aytan" w:date="2018-11-18T19:38:00Z">
        <w:r>
          <w:t xml:space="preserve"> such as 1.R, 2.R, 3.R, 4.R,</w:t>
        </w:r>
      </w:ins>
      <w:ins w:id="43" w:author="Aytan" w:date="2018-11-18T19:39:00Z">
        <w:r>
          <w:t xml:space="preserve"> D.1, D.2.</w:t>
        </w:r>
      </w:ins>
      <w:ins w:id="44" w:author="Aytan" w:date="2018-11-18T19:38:00Z">
        <w:r>
          <w:t xml:space="preserve"> </w:t>
        </w:r>
      </w:ins>
      <w:ins w:id="45" w:author="Aytan" w:date="2018-11-18T17:36:00Z">
        <w:r>
          <w:t>While game starts, the state will b</w:t>
        </w:r>
      </w:ins>
      <w:ins w:id="46" w:author="Aytan" w:date="2018-11-18T19:39:00Z">
        <w:r>
          <w:t xml:space="preserve">e </w:t>
        </w:r>
      </w:ins>
      <w:ins w:id="47" w:author="Aytan" w:date="2018-11-18T20:40:00Z">
        <w:r>
          <w:t>D</w:t>
        </w:r>
      </w:ins>
      <w:ins w:id="48" w:author="Aytan" w:date="2018-11-18T19:39:00Z">
        <w:r>
          <w:t>efau</w:t>
        </w:r>
      </w:ins>
      <w:ins w:id="49" w:author="Aytan" w:date="2018-11-18T19:40:00Z">
        <w:r>
          <w:t>lt state.</w:t>
        </w:r>
      </w:ins>
      <w:ins w:id="50" w:author="Aytan" w:date="2018-11-18T17:38:00Z">
        <w:r>
          <w:t xml:space="preserve"> </w:t>
        </w:r>
      </w:ins>
      <w:ins w:id="51" w:author="Aytan" w:date="2018-11-18T18:51:00Z">
        <w:r>
          <w:t>When it hits</w:t>
        </w:r>
      </w:ins>
      <w:ins w:id="52" w:author="Aytan" w:date="2018-11-18T19:21:00Z">
        <w:r>
          <w:t xml:space="preserve"> the </w:t>
        </w:r>
      </w:ins>
      <w:ins w:id="53" w:author="Aytan" w:date="2018-11-18T18:51:00Z">
        <w:r>
          <w:t>rewards</w:t>
        </w:r>
      </w:ins>
      <w:ins w:id="54" w:author="Aytan" w:date="2018-11-18T18:52:00Z">
        <w:r>
          <w:t xml:space="preserve">, the state will switch to </w:t>
        </w:r>
      </w:ins>
      <w:ins w:id="55" w:author="Aytan" w:date="2018-11-18T19:33:00Z">
        <w:r>
          <w:t>reward state and it has 4 sub states</w:t>
        </w:r>
      </w:ins>
      <w:ins w:id="56" w:author="Aytan" w:date="2018-11-18T18:55:00Z">
        <w:r>
          <w:t>.</w:t>
        </w:r>
      </w:ins>
      <w:ins w:id="57" w:author="Aytan" w:date="2018-11-18T18:53:00Z">
        <w:r>
          <w:t xml:space="preserve"> </w:t>
        </w:r>
      </w:ins>
      <w:ins w:id="58" w:author="Aytan" w:date="2018-11-18T19:21:00Z">
        <w:r>
          <w:t xml:space="preserve">For example, </w:t>
        </w:r>
      </w:ins>
      <w:r>
        <w:t xml:space="preserve">picking up </w:t>
      </w:r>
      <w:proofErr w:type="spellStart"/>
      <w:ins w:id="59" w:author="Aytan" w:date="2018-11-18T19:23:00Z">
        <w:r w:rsidRPr="0048432F">
          <w:rPr>
            <w:b/>
            <w:rPrChange w:id="60" w:author="Aytan" w:date="2018-11-18T20:35:00Z">
              <w:rPr/>
            </w:rPrChange>
          </w:rPr>
          <w:t>Gulmammad</w:t>
        </w:r>
      </w:ins>
      <w:proofErr w:type="spellEnd"/>
      <w:ins w:id="61" w:author="Aytan" w:date="2018-11-18T18:54:00Z">
        <w:r w:rsidRPr="00D23CFA">
          <w:rPr>
            <w:b/>
            <w:bCs/>
            <w:color w:val="000000"/>
          </w:rPr>
          <w:t xml:space="preserve"> </w:t>
        </w:r>
        <w:proofErr w:type="spellStart"/>
        <w:r w:rsidRPr="00D23CFA">
          <w:rPr>
            <w:b/>
            <w:bCs/>
            <w:color w:val="000000"/>
          </w:rPr>
          <w:t>Mammadov</w:t>
        </w:r>
      </w:ins>
      <w:proofErr w:type="spellEnd"/>
      <w:ins w:id="62" w:author="Aytan" w:date="2018-11-18T18:55:00Z">
        <w:r>
          <w:rPr>
            <w:b/>
            <w:bCs/>
            <w:color w:val="000000"/>
          </w:rPr>
          <w:t xml:space="preserve"> </w:t>
        </w:r>
      </w:ins>
      <w:r>
        <w:rPr>
          <w:bCs/>
          <w:color w:val="000000"/>
        </w:rPr>
        <w:t xml:space="preserve">booster </w:t>
      </w:r>
      <w:ins w:id="63" w:author="Aytan" w:date="2018-11-18T19:22:00Z">
        <w:r>
          <w:rPr>
            <w:bCs/>
            <w:color w:val="000000"/>
          </w:rPr>
          <w:t>will switch the state</w:t>
        </w:r>
      </w:ins>
      <w:ins w:id="64" w:author="Aytan" w:date="2018-11-18T19:23:00Z">
        <w:r>
          <w:rPr>
            <w:bCs/>
            <w:color w:val="000000"/>
          </w:rPr>
          <w:t xml:space="preserve"> to</w:t>
        </w:r>
      </w:ins>
      <w:ins w:id="65" w:author="Aytan" w:date="2018-11-18T19:22:00Z">
        <w:r>
          <w:rPr>
            <w:bCs/>
            <w:color w:val="000000"/>
          </w:rPr>
          <w:t xml:space="preserve"> </w:t>
        </w:r>
      </w:ins>
      <w:ins w:id="66" w:author="Aytan" w:date="2018-11-18T19:23:00Z">
        <w:r>
          <w:rPr>
            <w:bCs/>
            <w:color w:val="000000"/>
          </w:rPr>
          <w:t xml:space="preserve">1.R state. </w:t>
        </w:r>
      </w:ins>
      <w:r>
        <w:rPr>
          <w:bCs/>
          <w:color w:val="000000"/>
        </w:rPr>
        <w:t xml:space="preserve">Picking </w:t>
      </w:r>
      <w:proofErr w:type="spellStart"/>
      <w:ins w:id="67" w:author="Aytan" w:date="2018-11-18T19:24:00Z">
        <w:r w:rsidRPr="00D23CFA">
          <w:rPr>
            <w:b/>
            <w:bCs/>
            <w:color w:val="000000"/>
          </w:rPr>
          <w:t>Araz</w:t>
        </w:r>
        <w:proofErr w:type="spellEnd"/>
        <w:r w:rsidRPr="00D23CFA">
          <w:rPr>
            <w:b/>
            <w:bCs/>
            <w:color w:val="000000"/>
          </w:rPr>
          <w:t xml:space="preserve"> </w:t>
        </w:r>
        <w:proofErr w:type="spellStart"/>
        <w:r w:rsidRPr="00D23CFA">
          <w:rPr>
            <w:b/>
            <w:bCs/>
            <w:color w:val="000000"/>
          </w:rPr>
          <w:t>Yusubov</w:t>
        </w:r>
        <w:proofErr w:type="spellEnd"/>
        <w:r>
          <w:rPr>
            <w:b/>
            <w:bCs/>
            <w:color w:val="000000"/>
          </w:rPr>
          <w:t xml:space="preserve"> </w:t>
        </w:r>
      </w:ins>
      <w:r>
        <w:rPr>
          <w:bCs/>
          <w:color w:val="000000"/>
        </w:rPr>
        <w:t xml:space="preserve">booster </w:t>
      </w:r>
      <w:ins w:id="68" w:author="Aytan" w:date="2018-11-18T19:25:00Z">
        <w:r>
          <w:rPr>
            <w:bCs/>
            <w:color w:val="000000"/>
          </w:rPr>
          <w:t xml:space="preserve">will switch </w:t>
        </w:r>
      </w:ins>
      <w:ins w:id="69" w:author="Aytan" w:date="2018-11-18T19:27:00Z">
        <w:r>
          <w:rPr>
            <w:bCs/>
            <w:color w:val="000000"/>
          </w:rPr>
          <w:t xml:space="preserve">the state </w:t>
        </w:r>
      </w:ins>
      <w:ins w:id="70" w:author="Aytan" w:date="2018-11-18T19:25:00Z">
        <w:r>
          <w:rPr>
            <w:bCs/>
            <w:color w:val="000000"/>
          </w:rPr>
          <w:t xml:space="preserve">to 2.R state. </w:t>
        </w:r>
      </w:ins>
      <w:r>
        <w:rPr>
          <w:bCs/>
          <w:color w:val="000000"/>
        </w:rPr>
        <w:t xml:space="preserve">Picking </w:t>
      </w:r>
      <w:ins w:id="71" w:author="Aytan" w:date="2018-11-18T19:26:00Z">
        <w:r w:rsidRPr="00D23CFA">
          <w:rPr>
            <w:b/>
            <w:bCs/>
            <w:color w:val="000000"/>
          </w:rPr>
          <w:t xml:space="preserve">Samir </w:t>
        </w:r>
        <w:proofErr w:type="spellStart"/>
        <w:r w:rsidRPr="00D23CFA">
          <w:rPr>
            <w:b/>
            <w:bCs/>
            <w:color w:val="000000"/>
          </w:rPr>
          <w:t>Rustamov</w:t>
        </w:r>
        <w:proofErr w:type="spellEnd"/>
        <w:r>
          <w:rPr>
            <w:b/>
            <w:bCs/>
            <w:color w:val="000000"/>
          </w:rPr>
          <w:t xml:space="preserve"> </w:t>
        </w:r>
      </w:ins>
      <w:r>
        <w:rPr>
          <w:bCs/>
          <w:color w:val="000000"/>
        </w:rPr>
        <w:t xml:space="preserve">booster </w:t>
      </w:r>
      <w:ins w:id="72" w:author="Aytan" w:date="2018-11-18T19:26:00Z">
        <w:r>
          <w:rPr>
            <w:bCs/>
            <w:color w:val="000000"/>
          </w:rPr>
          <w:t xml:space="preserve">will </w:t>
        </w:r>
      </w:ins>
      <w:ins w:id="73" w:author="Aytan" w:date="2018-11-18T19:27:00Z">
        <w:r>
          <w:rPr>
            <w:bCs/>
            <w:color w:val="000000"/>
          </w:rPr>
          <w:t xml:space="preserve">switch the state to 3.R. </w:t>
        </w:r>
      </w:ins>
      <w:r>
        <w:rPr>
          <w:bCs/>
          <w:color w:val="000000"/>
        </w:rPr>
        <w:t xml:space="preserve">Picking </w:t>
      </w:r>
      <w:proofErr w:type="spellStart"/>
      <w:ins w:id="74" w:author="Aytan" w:date="2018-11-18T19:27:00Z">
        <w:r w:rsidRPr="00D23CFA">
          <w:rPr>
            <w:b/>
            <w:bCs/>
            <w:color w:val="000000"/>
          </w:rPr>
          <w:t>Emin</w:t>
        </w:r>
        <w:proofErr w:type="spellEnd"/>
        <w:r w:rsidRPr="00D23CFA">
          <w:rPr>
            <w:b/>
            <w:bCs/>
            <w:color w:val="000000"/>
          </w:rPr>
          <w:t xml:space="preserve"> </w:t>
        </w:r>
        <w:proofErr w:type="spellStart"/>
        <w:r w:rsidRPr="00D23CFA">
          <w:rPr>
            <w:b/>
            <w:bCs/>
            <w:color w:val="000000"/>
          </w:rPr>
          <w:t>Alasgarov</w:t>
        </w:r>
        <w:proofErr w:type="spellEnd"/>
        <w:r>
          <w:rPr>
            <w:bCs/>
            <w:color w:val="000000"/>
          </w:rPr>
          <w:t xml:space="preserve"> </w:t>
        </w:r>
      </w:ins>
      <w:r>
        <w:rPr>
          <w:bCs/>
          <w:color w:val="000000"/>
        </w:rPr>
        <w:t xml:space="preserve">booster </w:t>
      </w:r>
      <w:ins w:id="75" w:author="Aytan" w:date="2018-11-18T19:27:00Z">
        <w:r>
          <w:rPr>
            <w:bCs/>
            <w:color w:val="000000"/>
          </w:rPr>
          <w:t>will switch the state to 4.R.</w:t>
        </w:r>
      </w:ins>
      <w:ins w:id="76" w:author="Aytan" w:date="2018-11-18T19:28:00Z">
        <w:r>
          <w:rPr>
            <w:bCs/>
            <w:color w:val="000000"/>
          </w:rPr>
          <w:t xml:space="preserve"> There </w:t>
        </w:r>
      </w:ins>
      <w:ins w:id="77" w:author="Aytan" w:date="2018-11-18T19:29:00Z">
        <w:r>
          <w:rPr>
            <w:bCs/>
            <w:color w:val="000000"/>
          </w:rPr>
          <w:t xml:space="preserve">are objects such as stones and Farid </w:t>
        </w:r>
        <w:proofErr w:type="spellStart"/>
        <w:r>
          <w:rPr>
            <w:bCs/>
            <w:color w:val="000000"/>
          </w:rPr>
          <w:t>Ahmadov</w:t>
        </w:r>
        <w:proofErr w:type="spellEnd"/>
        <w:r>
          <w:rPr>
            <w:bCs/>
            <w:color w:val="000000"/>
          </w:rPr>
          <w:t xml:space="preserve"> that will result the state </w:t>
        </w:r>
      </w:ins>
      <w:ins w:id="78" w:author="Aytan" w:date="2018-11-18T20:39:00Z">
        <w:r>
          <w:rPr>
            <w:bCs/>
            <w:color w:val="000000"/>
          </w:rPr>
          <w:t xml:space="preserve">respectively </w:t>
        </w:r>
      </w:ins>
      <w:ins w:id="79" w:author="Aytan" w:date="2018-11-18T19:29:00Z">
        <w:r>
          <w:rPr>
            <w:bCs/>
            <w:color w:val="000000"/>
          </w:rPr>
          <w:t xml:space="preserve">change </w:t>
        </w:r>
      </w:ins>
      <w:ins w:id="80" w:author="Aytan" w:date="2018-11-18T20:39:00Z">
        <w:r>
          <w:rPr>
            <w:bCs/>
            <w:color w:val="000000"/>
          </w:rPr>
          <w:t>to</w:t>
        </w:r>
      </w:ins>
      <w:ins w:id="81" w:author="Aytan" w:date="2018-11-18T19:30:00Z">
        <w:r>
          <w:rPr>
            <w:bCs/>
            <w:color w:val="000000"/>
          </w:rPr>
          <w:t xml:space="preserve"> D.1 and D.2</w:t>
        </w:r>
      </w:ins>
      <w:ins w:id="82" w:author="Aytan" w:date="2018-11-18T19:33:00Z">
        <w:r>
          <w:rPr>
            <w:bCs/>
            <w:color w:val="000000"/>
          </w:rPr>
          <w:t xml:space="preserve"> which are the </w:t>
        </w:r>
      </w:ins>
      <w:ins w:id="83" w:author="Aytan" w:date="2018-11-18T20:39:00Z">
        <w:r>
          <w:rPr>
            <w:bCs/>
            <w:color w:val="000000"/>
          </w:rPr>
          <w:t>sub states</w:t>
        </w:r>
      </w:ins>
      <w:ins w:id="84" w:author="Aytan" w:date="2018-11-18T19:34:00Z">
        <w:r>
          <w:rPr>
            <w:bCs/>
            <w:color w:val="000000"/>
          </w:rPr>
          <w:t xml:space="preserve"> of </w:t>
        </w:r>
      </w:ins>
      <w:ins w:id="85" w:author="Aytan" w:date="2018-11-18T20:39:00Z">
        <w:r>
          <w:rPr>
            <w:bCs/>
            <w:color w:val="000000"/>
          </w:rPr>
          <w:t>D</w:t>
        </w:r>
      </w:ins>
      <w:ins w:id="86" w:author="Aytan" w:date="2018-11-18T19:34:00Z">
        <w:r>
          <w:rPr>
            <w:bCs/>
            <w:color w:val="000000"/>
          </w:rPr>
          <w:t>amaged state</w:t>
        </w:r>
      </w:ins>
      <w:ins w:id="87" w:author="Aytan" w:date="2018-11-18T19:29:00Z">
        <w:r>
          <w:rPr>
            <w:bCs/>
            <w:color w:val="000000"/>
          </w:rPr>
          <w:t xml:space="preserve">. Finally, when a car </w:t>
        </w:r>
      </w:ins>
      <w:ins w:id="88" w:author="Aytan" w:date="2018-11-18T19:30:00Z">
        <w:r>
          <w:rPr>
            <w:bCs/>
            <w:color w:val="000000"/>
          </w:rPr>
          <w:t xml:space="preserve">crashes with </w:t>
        </w:r>
      </w:ins>
      <w:ins w:id="89" w:author="Aytan" w:date="2018-11-18T19:31:00Z">
        <w:r>
          <w:rPr>
            <w:bCs/>
            <w:color w:val="000000"/>
          </w:rPr>
          <w:t xml:space="preserve">other cars, the state will be </w:t>
        </w:r>
      </w:ins>
      <w:ins w:id="90" w:author="Aytan" w:date="2018-11-18T20:38:00Z">
        <w:r>
          <w:rPr>
            <w:bCs/>
            <w:color w:val="000000"/>
          </w:rPr>
          <w:t>D</w:t>
        </w:r>
      </w:ins>
      <w:ins w:id="91" w:author="Aytan" w:date="2018-11-18T19:31:00Z">
        <w:r>
          <w:rPr>
            <w:bCs/>
            <w:color w:val="000000"/>
          </w:rPr>
          <w:t xml:space="preserve">estroyed state. </w:t>
        </w:r>
      </w:ins>
    </w:p>
    <w:p w:rsidR="009D1AB5" w:rsidRDefault="009D1AB5" w:rsidP="009D1AB5">
      <w:pPr>
        <w:numPr>
          <w:ilvl w:val="1"/>
          <w:numId w:val="12"/>
        </w:numPr>
        <w:rPr>
          <w:ins w:id="92" w:author="Aytan" w:date="2018-11-18T20:45:00Z"/>
        </w:rPr>
      </w:pPr>
      <w:r w:rsidRPr="00D56548">
        <w:t>Amount Animation Frames</w:t>
      </w:r>
      <w:ins w:id="93" w:author="Aytan" w:date="2018-11-18T19:41:00Z">
        <w:r>
          <w:t xml:space="preserve">: </w:t>
        </w:r>
      </w:ins>
      <w:ins w:id="94" w:author="Aytan" w:date="2018-11-18T20:23:00Z">
        <w:r>
          <w:t xml:space="preserve">max </w:t>
        </w:r>
      </w:ins>
      <w:ins w:id="95" w:author="Aytan" w:date="2018-11-18T20:38:00Z">
        <w:r>
          <w:t>30</w:t>
        </w:r>
      </w:ins>
      <w:ins w:id="96" w:author="Aytan" w:date="2018-11-18T20:23:00Z">
        <w:r>
          <w:t xml:space="preserve"> fps</w:t>
        </w:r>
      </w:ins>
    </w:p>
    <w:p w:rsidR="009D1AB5" w:rsidRPr="00D56548" w:rsidRDefault="009D1AB5" w:rsidP="009D1AB5">
      <w:pPr>
        <w:ind w:left="1440"/>
        <w:pPrChange w:id="97" w:author="Aytan" w:date="2018-11-18T20:45:00Z">
          <w:pPr>
            <w:numPr>
              <w:ilvl w:val="1"/>
              <w:numId w:val="25"/>
            </w:numPr>
            <w:tabs>
              <w:tab w:val="num" w:pos="360"/>
            </w:tabs>
          </w:pPr>
        </w:pPrChange>
      </w:pPr>
    </w:p>
    <w:p w:rsidR="009D1AB5" w:rsidRPr="009D1AB5" w:rsidRDefault="009D1AB5" w:rsidP="009D1AB5">
      <w:pPr>
        <w:numPr>
          <w:ilvl w:val="0"/>
          <w:numId w:val="11"/>
        </w:numPr>
        <w:rPr>
          <w:rFonts w:cs="AvalonPlain"/>
          <w:b/>
          <w:color w:val="31849B" w:themeColor="accent5" w:themeShade="BF"/>
        </w:rPr>
      </w:pPr>
      <w:r w:rsidRPr="009D1AB5">
        <w:rPr>
          <w:rFonts w:cs="AvalonPlain"/>
          <w:b/>
          <w:color w:val="31849B" w:themeColor="accent5" w:themeShade="BF"/>
        </w:rPr>
        <w:t>Heads Up Display (HUD)</w:t>
      </w:r>
    </w:p>
    <w:p w:rsidR="009D1AB5" w:rsidRPr="00D56548" w:rsidRDefault="009D1AB5" w:rsidP="009D1AB5">
      <w:pPr>
        <w:ind w:left="1440"/>
        <w:pPrChange w:id="98" w:author="Aytan" w:date="2018-11-18T17:48:00Z">
          <w:pPr>
            <w:numPr>
              <w:ilvl w:val="1"/>
              <w:numId w:val="25"/>
            </w:numPr>
            <w:tabs>
              <w:tab w:val="num" w:pos="360"/>
            </w:tabs>
          </w:pPr>
        </w:pPrChange>
      </w:pPr>
      <w:r w:rsidRPr="00D56548">
        <w:t>Type Icons</w:t>
      </w:r>
    </w:p>
    <w:p w:rsidR="009D1AB5" w:rsidRPr="00385565" w:rsidRDefault="009D1AB5" w:rsidP="009D1AB5">
      <w:pPr>
        <w:ind w:left="1440"/>
        <w:pPrChange w:id="99" w:author="Aytan" w:date="2018-11-18T19:50:00Z">
          <w:pPr>
            <w:numPr>
              <w:ilvl w:val="1"/>
              <w:numId w:val="25"/>
            </w:numPr>
            <w:tabs>
              <w:tab w:val="num" w:pos="360"/>
            </w:tabs>
          </w:pPr>
        </w:pPrChange>
      </w:pPr>
      <w:r w:rsidRPr="00D56548">
        <w:t>States</w:t>
      </w:r>
    </w:p>
    <w:p w:rsidR="009D1AB5" w:rsidRPr="00D56548" w:rsidRDefault="009D1AB5" w:rsidP="009D1AB5">
      <w:pPr>
        <w:ind w:left="1440"/>
        <w:pPrChange w:id="100" w:author="Aytan" w:date="2018-11-18T17:42:00Z">
          <w:pPr>
            <w:numPr>
              <w:ilvl w:val="1"/>
              <w:numId w:val="25"/>
            </w:numPr>
            <w:tabs>
              <w:tab w:val="num" w:pos="360"/>
            </w:tabs>
          </w:pPr>
        </w:pPrChange>
      </w:pPr>
      <w:r w:rsidRPr="00D56548">
        <w:t>Font Type</w:t>
      </w:r>
    </w:p>
    <w:p w:rsidR="009D1AB5" w:rsidRPr="009D1AB5" w:rsidRDefault="009D1AB5" w:rsidP="009D1AB5">
      <w:pPr>
        <w:numPr>
          <w:ilvl w:val="0"/>
          <w:numId w:val="11"/>
        </w:numPr>
        <w:rPr>
          <w:rFonts w:cs="AvalonPlain"/>
          <w:b/>
          <w:color w:val="31849B" w:themeColor="accent5" w:themeShade="BF"/>
        </w:rPr>
      </w:pPr>
      <w:r w:rsidRPr="009D1AB5">
        <w:rPr>
          <w:rFonts w:cs="AvalonPlain"/>
          <w:b/>
          <w:color w:val="31849B" w:themeColor="accent5" w:themeShade="BF"/>
        </w:rPr>
        <w:lastRenderedPageBreak/>
        <w:t>Antagonistic Elements</w:t>
      </w:r>
    </w:p>
    <w:p w:rsidR="009D1AB5" w:rsidRDefault="009D1AB5" w:rsidP="009D1AB5">
      <w:pPr>
        <w:numPr>
          <w:ilvl w:val="1"/>
          <w:numId w:val="12"/>
        </w:numPr>
        <w:rPr>
          <w:ins w:id="101" w:author="Aytan" w:date="2018-11-18T17:50:00Z"/>
        </w:rPr>
      </w:pPr>
      <w:r w:rsidRPr="00D56548">
        <w:t>Type of States</w:t>
      </w:r>
      <w:del w:id="102" w:author="Aytan" w:date="2018-11-18T20:19:00Z">
        <w:r w:rsidRPr="00D56548" w:rsidDel="009E5D76">
          <w:delText xml:space="preserve"> (Default, Damage, Destroyed, ect.)</w:delText>
        </w:r>
      </w:del>
      <w:ins w:id="103" w:author="Aytan" w:date="2018-11-18T17:50:00Z">
        <w:r>
          <w:t>:</w:t>
        </w:r>
      </w:ins>
    </w:p>
    <w:p w:rsidR="009D1AB5" w:rsidRPr="00D56548" w:rsidRDefault="009D1AB5" w:rsidP="009D1AB5">
      <w:pPr>
        <w:ind w:left="1440"/>
        <w:pPrChange w:id="104" w:author="Aytan" w:date="2018-11-18T17:50:00Z">
          <w:pPr>
            <w:numPr>
              <w:ilvl w:val="1"/>
              <w:numId w:val="25"/>
            </w:numPr>
            <w:tabs>
              <w:tab w:val="num" w:pos="360"/>
            </w:tabs>
          </w:pPr>
        </w:pPrChange>
      </w:pPr>
      <w:ins w:id="105" w:author="Aytan" w:date="2018-11-18T17:50:00Z">
        <w:r>
          <w:t>Game start</w:t>
        </w:r>
      </w:ins>
      <w:ins w:id="106" w:author="Aytan" w:date="2018-11-18T20:44:00Z">
        <w:r>
          <w:t>s</w:t>
        </w:r>
      </w:ins>
      <w:ins w:id="107" w:author="Aytan" w:date="2018-11-18T17:50:00Z">
        <w:r>
          <w:t xml:space="preserve"> </w:t>
        </w:r>
      </w:ins>
      <w:ins w:id="108" w:author="Aytan" w:date="2018-11-18T17:54:00Z">
        <w:r>
          <w:t xml:space="preserve">at </w:t>
        </w:r>
      </w:ins>
      <w:ins w:id="109" w:author="Aytan" w:date="2018-11-18T20:35:00Z">
        <w:r>
          <w:t>D</w:t>
        </w:r>
      </w:ins>
      <w:ins w:id="110" w:author="Aytan" w:date="2018-11-18T17:50:00Z">
        <w:r>
          <w:t>efault state and antagonistic elements will</w:t>
        </w:r>
      </w:ins>
      <w:ins w:id="111" w:author="Aytan" w:date="2018-11-18T17:57:00Z">
        <w:r>
          <w:t xml:space="preserve"> be</w:t>
        </w:r>
      </w:ins>
      <w:ins w:id="112" w:author="Aytan" w:date="2018-11-18T20:44:00Z">
        <w:r>
          <w:t xml:space="preserve"> during the</w:t>
        </w:r>
      </w:ins>
      <w:ins w:id="113" w:author="Aytan" w:date="2018-11-18T17:57:00Z">
        <w:r>
          <w:t xml:space="preserve"> </w:t>
        </w:r>
      </w:ins>
      <w:ins w:id="114" w:author="Aytan" w:date="2018-11-18T20:35:00Z">
        <w:r>
          <w:t>D</w:t>
        </w:r>
      </w:ins>
      <w:ins w:id="115" w:author="Aytan" w:date="2018-11-18T17:57:00Z">
        <w:r>
          <w:t>efault state</w:t>
        </w:r>
      </w:ins>
      <w:ins w:id="116" w:author="Aytan" w:date="2018-11-18T20:01:00Z">
        <w:r>
          <w:t xml:space="preserve">. </w:t>
        </w:r>
      </w:ins>
    </w:p>
    <w:p w:rsidR="009D1AB5" w:rsidRPr="00D56548" w:rsidRDefault="009D1AB5" w:rsidP="009D1AB5">
      <w:pPr>
        <w:numPr>
          <w:ilvl w:val="1"/>
          <w:numId w:val="12"/>
        </w:numPr>
      </w:pPr>
      <w:r w:rsidRPr="00D56548">
        <w:t>Amount Animation Frames</w:t>
      </w:r>
      <w:ins w:id="117" w:author="Aytan" w:date="2018-11-18T20:35:00Z">
        <w:r>
          <w:t>:</w:t>
        </w:r>
      </w:ins>
      <w:ins w:id="118" w:author="Aytan" w:date="2018-11-18T20:38:00Z">
        <w:r>
          <w:t xml:space="preserve"> max 30 fps</w:t>
        </w:r>
      </w:ins>
    </w:p>
    <w:p w:rsidR="009D1AB5" w:rsidRPr="009D1AB5" w:rsidRDefault="009D1AB5" w:rsidP="009D1AB5">
      <w:pPr>
        <w:numPr>
          <w:ilvl w:val="0"/>
          <w:numId w:val="11"/>
        </w:numPr>
        <w:rPr>
          <w:rFonts w:cs="AvalonPlain"/>
          <w:b/>
          <w:color w:val="31849B" w:themeColor="accent5" w:themeShade="BF"/>
        </w:rPr>
      </w:pPr>
      <w:r w:rsidRPr="009D1AB5">
        <w:rPr>
          <w:rFonts w:cs="AvalonPlain"/>
          <w:b/>
          <w:color w:val="31849B" w:themeColor="accent5" w:themeShade="BF"/>
        </w:rPr>
        <w:t>Global Elements</w:t>
      </w:r>
    </w:p>
    <w:p w:rsidR="009D1AB5" w:rsidRDefault="009D1AB5" w:rsidP="009D1AB5">
      <w:pPr>
        <w:numPr>
          <w:ilvl w:val="1"/>
          <w:numId w:val="12"/>
        </w:numPr>
        <w:rPr>
          <w:ins w:id="119" w:author="Aytan" w:date="2018-11-18T20:17:00Z"/>
        </w:rPr>
      </w:pPr>
      <w:r w:rsidRPr="00D56548">
        <w:t>Background/Texture/Tiles</w:t>
      </w:r>
    </w:p>
    <w:p w:rsidR="009D1AB5" w:rsidRDefault="009D1AB5" w:rsidP="009D1AB5">
      <w:pPr>
        <w:numPr>
          <w:ilvl w:val="2"/>
          <w:numId w:val="12"/>
        </w:numPr>
        <w:rPr>
          <w:ins w:id="120" w:author="Aytan" w:date="2018-11-18T20:17:00Z"/>
        </w:rPr>
      </w:pPr>
      <w:ins w:id="121" w:author="Aytan" w:date="2018-11-18T20:17:00Z">
        <w:r>
          <w:t>Background: 16:9 (max</w:t>
        </w:r>
      </w:ins>
      <w:ins w:id="122" w:author="Aytan" w:date="2018-11-18T20:44:00Z">
        <w:r>
          <w:t xml:space="preserve"> </w:t>
        </w:r>
      </w:ins>
      <w:ins w:id="123" w:author="Aytan" w:date="2018-11-18T20:17:00Z">
        <w:r>
          <w:t xml:space="preserve">1920 x 1080 pixels) </w:t>
        </w:r>
      </w:ins>
    </w:p>
    <w:p w:rsidR="009D1AB5" w:rsidRDefault="009D1AB5" w:rsidP="009D1AB5">
      <w:pPr>
        <w:numPr>
          <w:ilvl w:val="2"/>
          <w:numId w:val="12"/>
        </w:numPr>
        <w:rPr>
          <w:ins w:id="124" w:author="Aytan" w:date="2018-11-18T20:17:00Z"/>
        </w:rPr>
      </w:pPr>
      <w:ins w:id="125" w:author="Aytan" w:date="2018-11-18T20:17:00Z">
        <w:r>
          <w:t>Textures: 1024 x 1024 pixels.</w:t>
        </w:r>
      </w:ins>
    </w:p>
    <w:p w:rsidR="009D1AB5" w:rsidRPr="00021039" w:rsidRDefault="009D1AB5" w:rsidP="009D1AB5">
      <w:pPr>
        <w:numPr>
          <w:ilvl w:val="2"/>
          <w:numId w:val="12"/>
        </w:numPr>
        <w:rPr>
          <w:rFonts w:cs="Arial"/>
        </w:rPr>
        <w:pPrChange w:id="126" w:author="Aytan" w:date="2018-11-18T20:17:00Z">
          <w:pPr>
            <w:numPr>
              <w:ilvl w:val="1"/>
              <w:numId w:val="25"/>
            </w:numPr>
            <w:tabs>
              <w:tab w:val="num" w:pos="360"/>
            </w:tabs>
          </w:pPr>
        </w:pPrChange>
      </w:pPr>
      <w:bookmarkStart w:id="127" w:name="_GoBack"/>
      <w:bookmarkEnd w:id="127"/>
      <w:ins w:id="128" w:author="Aytan" w:date="2018-11-18T20:17:00Z">
        <w:r>
          <w:t>Tiles: 1024 x1024 pixels.</w:t>
        </w:r>
      </w:ins>
    </w:p>
    <w:p w:rsidR="009D1AB5" w:rsidRPr="00D56548" w:rsidRDefault="009D1AB5" w:rsidP="009D1AB5">
      <w:pPr>
        <w:numPr>
          <w:ilvl w:val="1"/>
          <w:numId w:val="12"/>
        </w:numPr>
      </w:pPr>
      <w:r w:rsidRPr="00D56548">
        <w:t xml:space="preserve">Font </w:t>
      </w:r>
      <w:del w:id="129" w:author="Aytan" w:date="2018-11-18T20:18:00Z">
        <w:r w:rsidRPr="00D56548" w:rsidDel="009E5D76">
          <w:delText xml:space="preserve">Type </w:delText>
        </w:r>
      </w:del>
      <w:ins w:id="130" w:author="Aytan" w:date="2018-11-18T20:18:00Z">
        <w:r w:rsidRPr="00D56548">
          <w:t>Type:</w:t>
        </w:r>
      </w:ins>
      <w:ins w:id="131" w:author="Aytan" w:date="2018-11-18T20:15:00Z">
        <w:r>
          <w:t xml:space="preserve"> </w:t>
        </w:r>
      </w:ins>
      <w:ins w:id="132" w:author="Aytan" w:date="2018-11-18T20:16:00Z">
        <w:r>
          <w:t>Arial</w:t>
        </w:r>
      </w:ins>
    </w:p>
    <w:p w:rsidR="009D1AB5" w:rsidRPr="00D56548" w:rsidDel="0048432F" w:rsidRDefault="009D1AB5" w:rsidP="009D1AB5">
      <w:pPr>
        <w:rPr>
          <w:del w:id="133" w:author="Aytan" w:date="2018-11-18T20:34:00Z"/>
          <w:rFonts w:cs="AvalonPlain"/>
        </w:rPr>
      </w:pPr>
      <w:del w:id="134" w:author="Aytan" w:date="2018-11-18T20:34:00Z">
        <w:r w:rsidRPr="00D56548" w:rsidDel="0048432F">
          <w:rPr>
            <w:rFonts w:cs="AvalonPlain"/>
          </w:rPr>
          <w:delText>&gt;</w:delText>
        </w:r>
      </w:del>
    </w:p>
    <w:p w:rsidR="009D1AB5" w:rsidDel="0048432F" w:rsidRDefault="009D1AB5" w:rsidP="009D1AB5">
      <w:pPr>
        <w:pStyle w:val="Heading1"/>
        <w:rPr>
          <w:del w:id="135" w:author="Aytan" w:date="2018-11-18T20:33:00Z"/>
        </w:rPr>
      </w:pPr>
      <w:del w:id="136" w:author="Aytan" w:date="2018-11-18T20:33:00Z">
        <w:r w:rsidRPr="00363F00" w:rsidDel="0048432F">
          <w:delText>Audio Content</w:delText>
        </w:r>
      </w:del>
    </w:p>
    <w:p w:rsidR="009D1AB5" w:rsidRPr="00363F00" w:rsidDel="0048432F" w:rsidRDefault="009D1AB5" w:rsidP="009D1AB5">
      <w:pPr>
        <w:rPr>
          <w:del w:id="137" w:author="Aytan" w:date="2018-11-18T20:33:00Z"/>
        </w:rPr>
      </w:pPr>
      <w:del w:id="138" w:author="Aytan" w:date="2018-11-18T20:33:00Z">
        <w:r w:rsidRPr="00062EF3" w:rsidDel="0048432F">
          <w:rPr>
            <w:iCs/>
          </w:rPr>
          <w:delText>&lt;</w:delText>
        </w:r>
        <w:r w:rsidRPr="00363F00" w:rsidDel="0048432F">
          <w:delText>This is the section for organizing the audio content. It is very important to communicate with the audio</w:delText>
        </w:r>
        <w:r w:rsidDel="0048432F">
          <w:delText xml:space="preserve"> </w:delText>
        </w:r>
        <w:r w:rsidRPr="00363F00" w:rsidDel="0048432F">
          <w:delText>designer before and while the audio content is being developed.</w:delText>
        </w:r>
      </w:del>
    </w:p>
    <w:p w:rsidR="009D1AB5" w:rsidRPr="00363F00" w:rsidDel="0048432F" w:rsidRDefault="009D1AB5" w:rsidP="009D1AB5">
      <w:pPr>
        <w:numPr>
          <w:ilvl w:val="0"/>
          <w:numId w:val="25"/>
        </w:numPr>
        <w:rPr>
          <w:del w:id="139" w:author="Aytan" w:date="2018-11-18T20:33:00Z"/>
        </w:rPr>
      </w:pPr>
      <w:del w:id="140" w:author="Aytan" w:date="2018-11-18T20:33:00Z">
        <w:r w:rsidRPr="00363F00" w:rsidDel="0048432F">
          <w:delText>General</w:delText>
        </w:r>
      </w:del>
    </w:p>
    <w:p w:rsidR="009D1AB5" w:rsidRPr="00363F00" w:rsidDel="0048432F" w:rsidRDefault="009D1AB5" w:rsidP="009D1AB5">
      <w:pPr>
        <w:numPr>
          <w:ilvl w:val="1"/>
          <w:numId w:val="25"/>
        </w:numPr>
        <w:rPr>
          <w:del w:id="141" w:author="Aytan" w:date="2018-11-18T20:33:00Z"/>
        </w:rPr>
      </w:pPr>
      <w:del w:id="142" w:author="Aytan" w:date="2018-11-18T20:33:00Z">
        <w:r w:rsidRPr="00363F00" w:rsidDel="0048432F">
          <w:delText>File Size Restrictions</w:delText>
        </w:r>
      </w:del>
    </w:p>
    <w:p w:rsidR="009D1AB5" w:rsidRPr="00363F00" w:rsidDel="0048432F" w:rsidRDefault="009D1AB5" w:rsidP="009D1AB5">
      <w:pPr>
        <w:numPr>
          <w:ilvl w:val="1"/>
          <w:numId w:val="25"/>
        </w:numPr>
        <w:rPr>
          <w:del w:id="143" w:author="Aytan" w:date="2018-11-18T20:33:00Z"/>
        </w:rPr>
      </w:pPr>
      <w:del w:id="144" w:author="Aytan" w:date="2018-11-18T20:33:00Z">
        <w:r w:rsidRPr="00363F00" w:rsidDel="0048432F">
          <w:delText>File Format Type</w:delText>
        </w:r>
      </w:del>
    </w:p>
    <w:p w:rsidR="009D1AB5" w:rsidRPr="00363F00" w:rsidDel="0048432F" w:rsidRDefault="009D1AB5" w:rsidP="009D1AB5">
      <w:pPr>
        <w:numPr>
          <w:ilvl w:val="1"/>
          <w:numId w:val="25"/>
        </w:numPr>
        <w:rPr>
          <w:del w:id="145" w:author="Aytan" w:date="2018-11-18T20:33:00Z"/>
        </w:rPr>
      </w:pPr>
      <w:del w:id="146" w:author="Aytan" w:date="2018-11-18T20:33:00Z">
        <w:r w:rsidRPr="00363F00" w:rsidDel="0048432F">
          <w:delText>File Quality Type</w:delText>
        </w:r>
      </w:del>
    </w:p>
    <w:p w:rsidR="009D1AB5" w:rsidRPr="00363F00" w:rsidDel="0048432F" w:rsidRDefault="009D1AB5" w:rsidP="009D1AB5">
      <w:pPr>
        <w:numPr>
          <w:ilvl w:val="0"/>
          <w:numId w:val="25"/>
        </w:numPr>
        <w:rPr>
          <w:del w:id="147" w:author="Aytan" w:date="2018-11-18T20:33:00Z"/>
        </w:rPr>
      </w:pPr>
      <w:del w:id="148" w:author="Aytan" w:date="2018-11-18T20:33:00Z">
        <w:r w:rsidRPr="00363F00" w:rsidDel="0048432F">
          <w:delText>Player Elements</w:delText>
        </w:r>
      </w:del>
    </w:p>
    <w:p w:rsidR="009D1AB5" w:rsidRPr="00363F00" w:rsidDel="0048432F" w:rsidRDefault="009D1AB5" w:rsidP="009D1AB5">
      <w:pPr>
        <w:numPr>
          <w:ilvl w:val="1"/>
          <w:numId w:val="25"/>
        </w:numPr>
        <w:rPr>
          <w:del w:id="149" w:author="Aytan" w:date="2018-11-18T20:33:00Z"/>
        </w:rPr>
      </w:pPr>
      <w:del w:id="150" w:author="Aytan" w:date="2018-11-18T20:33:00Z">
        <w:r w:rsidRPr="00363F00" w:rsidDel="0048432F">
          <w:delText>Type of Sound f/x</w:delText>
        </w:r>
      </w:del>
    </w:p>
    <w:p w:rsidR="009D1AB5" w:rsidRPr="00363F00" w:rsidDel="0048432F" w:rsidRDefault="009D1AB5" w:rsidP="009D1AB5">
      <w:pPr>
        <w:numPr>
          <w:ilvl w:val="1"/>
          <w:numId w:val="25"/>
        </w:numPr>
        <w:rPr>
          <w:del w:id="151" w:author="Aytan" w:date="2018-11-18T20:33:00Z"/>
        </w:rPr>
      </w:pPr>
      <w:del w:id="152" w:author="Aytan" w:date="2018-11-18T20:33:00Z">
        <w:r w:rsidRPr="00363F00" w:rsidDel="0048432F">
          <w:delText>Device Vibration</w:delText>
        </w:r>
      </w:del>
    </w:p>
    <w:p w:rsidR="009D1AB5" w:rsidRPr="00363F00" w:rsidDel="0048432F" w:rsidRDefault="009D1AB5" w:rsidP="009D1AB5">
      <w:pPr>
        <w:numPr>
          <w:ilvl w:val="0"/>
          <w:numId w:val="25"/>
        </w:numPr>
        <w:rPr>
          <w:del w:id="153" w:author="Aytan" w:date="2018-11-18T20:33:00Z"/>
        </w:rPr>
      </w:pPr>
      <w:del w:id="154" w:author="Aytan" w:date="2018-11-18T20:33:00Z">
        <w:r w:rsidRPr="00363F00" w:rsidDel="0048432F">
          <w:delText>Antagonistic Elements</w:delText>
        </w:r>
      </w:del>
    </w:p>
    <w:p w:rsidR="009D1AB5" w:rsidRPr="00363F00" w:rsidDel="0048432F" w:rsidRDefault="009D1AB5" w:rsidP="009D1AB5">
      <w:pPr>
        <w:numPr>
          <w:ilvl w:val="1"/>
          <w:numId w:val="25"/>
        </w:numPr>
        <w:rPr>
          <w:del w:id="155" w:author="Aytan" w:date="2018-11-18T20:33:00Z"/>
        </w:rPr>
      </w:pPr>
      <w:del w:id="156" w:author="Aytan" w:date="2018-11-18T20:33:00Z">
        <w:r w:rsidRPr="00363F00" w:rsidDel="0048432F">
          <w:delText>Type of Sound f/x</w:delText>
        </w:r>
      </w:del>
    </w:p>
    <w:p w:rsidR="009D1AB5" w:rsidRPr="00363F00" w:rsidDel="0048432F" w:rsidRDefault="009D1AB5" w:rsidP="009D1AB5">
      <w:pPr>
        <w:numPr>
          <w:ilvl w:val="1"/>
          <w:numId w:val="25"/>
        </w:numPr>
        <w:rPr>
          <w:del w:id="157" w:author="Aytan" w:date="2018-11-18T20:33:00Z"/>
        </w:rPr>
      </w:pPr>
      <w:del w:id="158" w:author="Aytan" w:date="2018-11-18T20:33:00Z">
        <w:r w:rsidRPr="00363F00" w:rsidDel="0048432F">
          <w:delText>Device Vibration</w:delText>
        </w:r>
      </w:del>
    </w:p>
    <w:p w:rsidR="009D1AB5" w:rsidRPr="00363F00" w:rsidDel="0048432F" w:rsidRDefault="009D1AB5" w:rsidP="009D1AB5">
      <w:pPr>
        <w:numPr>
          <w:ilvl w:val="0"/>
          <w:numId w:val="25"/>
        </w:numPr>
        <w:rPr>
          <w:del w:id="159" w:author="Aytan" w:date="2018-11-18T20:33:00Z"/>
        </w:rPr>
      </w:pPr>
      <w:del w:id="160" w:author="Aytan" w:date="2018-11-18T20:33:00Z">
        <w:r w:rsidRPr="00363F00" w:rsidDel="0048432F">
          <w:delText>Global Elements</w:delText>
        </w:r>
      </w:del>
    </w:p>
    <w:p w:rsidR="009D1AB5" w:rsidRPr="00363F00" w:rsidDel="0048432F" w:rsidRDefault="009D1AB5" w:rsidP="009D1AB5">
      <w:pPr>
        <w:numPr>
          <w:ilvl w:val="1"/>
          <w:numId w:val="25"/>
        </w:numPr>
        <w:rPr>
          <w:del w:id="161" w:author="Aytan" w:date="2018-11-18T20:33:00Z"/>
        </w:rPr>
      </w:pPr>
      <w:del w:id="162" w:author="Aytan" w:date="2018-11-18T20:33:00Z">
        <w:r w:rsidRPr="00363F00" w:rsidDel="0048432F">
          <w:delText>Ambient Music</w:delText>
        </w:r>
      </w:del>
    </w:p>
    <w:p w:rsidR="009D1AB5" w:rsidRPr="00363F00" w:rsidDel="0048432F" w:rsidRDefault="009D1AB5" w:rsidP="009D1AB5">
      <w:pPr>
        <w:numPr>
          <w:ilvl w:val="0"/>
          <w:numId w:val="25"/>
        </w:numPr>
        <w:rPr>
          <w:del w:id="163" w:author="Aytan" w:date="2018-11-18T20:33:00Z"/>
        </w:rPr>
      </w:pPr>
      <w:del w:id="164" w:author="Aytan" w:date="2018-11-18T20:33:00Z">
        <w:r w:rsidRPr="00363F00" w:rsidDel="0048432F">
          <w:delText>Splash Screens</w:delText>
        </w:r>
      </w:del>
    </w:p>
    <w:p w:rsidR="009D1AB5" w:rsidRPr="00363F00" w:rsidDel="0048432F" w:rsidRDefault="009D1AB5" w:rsidP="009D1AB5">
      <w:pPr>
        <w:numPr>
          <w:ilvl w:val="1"/>
          <w:numId w:val="25"/>
        </w:numPr>
        <w:rPr>
          <w:del w:id="165" w:author="Aytan" w:date="2018-11-18T20:33:00Z"/>
        </w:rPr>
      </w:pPr>
      <w:del w:id="166" w:author="Aytan" w:date="2018-11-18T20:33:00Z">
        <w:r w:rsidRPr="00363F00" w:rsidDel="0048432F">
          <w:delText>Ambient Music</w:delText>
        </w:r>
      </w:del>
    </w:p>
    <w:p w:rsidR="009D1AB5" w:rsidRPr="00363F00" w:rsidDel="0048432F" w:rsidRDefault="009D1AB5" w:rsidP="009D1AB5">
      <w:pPr>
        <w:numPr>
          <w:ilvl w:val="0"/>
          <w:numId w:val="25"/>
        </w:numPr>
        <w:rPr>
          <w:del w:id="167" w:author="Aytan" w:date="2018-11-18T20:33:00Z"/>
        </w:rPr>
      </w:pPr>
      <w:del w:id="168" w:author="Aytan" w:date="2018-11-18T20:33:00Z">
        <w:r w:rsidRPr="00363F00" w:rsidDel="0048432F">
          <w:delText>Menus</w:delText>
        </w:r>
      </w:del>
    </w:p>
    <w:p w:rsidR="009D1AB5" w:rsidDel="0048432F" w:rsidRDefault="009D1AB5" w:rsidP="009D1AB5">
      <w:pPr>
        <w:numPr>
          <w:ilvl w:val="1"/>
          <w:numId w:val="25"/>
        </w:numPr>
        <w:rPr>
          <w:del w:id="169" w:author="Aytan" w:date="2018-11-18T20:33:00Z"/>
          <w:iCs/>
        </w:rPr>
      </w:pPr>
      <w:del w:id="170" w:author="Aytan" w:date="2018-11-18T20:33:00Z">
        <w:r w:rsidRPr="00363F00" w:rsidDel="0048432F">
          <w:delText>Type of Sound f/x</w:delText>
        </w:r>
      </w:del>
    </w:p>
    <w:p w:rsidR="009D1AB5" w:rsidDel="0048432F" w:rsidRDefault="009D1AB5" w:rsidP="009D1AB5">
      <w:pPr>
        <w:tabs>
          <w:tab w:val="left" w:pos="1520"/>
        </w:tabs>
        <w:rPr>
          <w:del w:id="171" w:author="Aytan" w:date="2018-11-18T20:33:00Z"/>
          <w:iCs/>
        </w:rPr>
      </w:pPr>
      <w:del w:id="172" w:author="Aytan" w:date="2018-11-18T20:33:00Z">
        <w:r w:rsidDel="0048432F">
          <w:rPr>
            <w:iCs/>
          </w:rPr>
          <w:delText>&gt;</w:delText>
        </w:r>
      </w:del>
    </w:p>
    <w:p w:rsidR="009D1AB5" w:rsidDel="0048432F" w:rsidRDefault="009D1AB5" w:rsidP="009D1AB5">
      <w:pPr>
        <w:pStyle w:val="Heading1"/>
        <w:rPr>
          <w:del w:id="173" w:author="Aytan" w:date="2018-11-18T20:33:00Z"/>
        </w:rPr>
      </w:pPr>
      <w:del w:id="174" w:author="Aytan" w:date="2018-11-18T20:33:00Z">
        <w:r w:rsidRPr="003044F5" w:rsidDel="0048432F">
          <w:delText>Programming Content</w:delText>
        </w:r>
      </w:del>
    </w:p>
    <w:p w:rsidR="009D1AB5" w:rsidRPr="003044F5" w:rsidDel="0048432F" w:rsidRDefault="009D1AB5" w:rsidP="009D1AB5">
      <w:pPr>
        <w:rPr>
          <w:del w:id="175" w:author="Aytan" w:date="2018-11-18T20:33:00Z"/>
        </w:rPr>
      </w:pPr>
      <w:del w:id="176" w:author="Aytan" w:date="2018-11-18T20:33:00Z">
        <w:r w:rsidDel="0048432F">
          <w:delText>&lt;</w:delText>
        </w:r>
        <w:r w:rsidRPr="003044F5" w:rsidDel="0048432F">
          <w:rPr>
            <w:rFonts w:ascii="AvalonPlain" w:hAnsi="AvalonPlain" w:cs="AvalonPlain"/>
            <w:sz w:val="22"/>
            <w:szCs w:val="22"/>
          </w:rPr>
          <w:delText xml:space="preserve"> </w:delText>
        </w:r>
        <w:r w:rsidRPr="003044F5" w:rsidDel="0048432F">
          <w:delText>The programming content section should help permit good collaboration with the programmer. The</w:delText>
        </w:r>
        <w:r w:rsidDel="0048432F">
          <w:delText xml:space="preserve"> </w:delText>
        </w:r>
        <w:r w:rsidRPr="003044F5" w:rsidDel="0048432F">
          <w:delText>objective of this section (and task) is to try to organize and modulate as much as possible.</w:delText>
        </w:r>
      </w:del>
    </w:p>
    <w:p w:rsidR="009D1AB5" w:rsidRPr="003044F5" w:rsidDel="0048432F" w:rsidRDefault="009D1AB5" w:rsidP="009D1AB5">
      <w:pPr>
        <w:numPr>
          <w:ilvl w:val="0"/>
          <w:numId w:val="26"/>
        </w:numPr>
        <w:rPr>
          <w:del w:id="177" w:author="Aytan" w:date="2018-11-18T20:33:00Z"/>
        </w:rPr>
      </w:pPr>
      <w:del w:id="178" w:author="Aytan" w:date="2018-11-18T20:33:00Z">
        <w:r w:rsidRPr="003044F5" w:rsidDel="0048432F">
          <w:delText>General</w:delText>
        </w:r>
      </w:del>
    </w:p>
    <w:p w:rsidR="009D1AB5" w:rsidRPr="003044F5" w:rsidDel="0048432F" w:rsidRDefault="009D1AB5" w:rsidP="009D1AB5">
      <w:pPr>
        <w:numPr>
          <w:ilvl w:val="1"/>
          <w:numId w:val="26"/>
        </w:numPr>
        <w:rPr>
          <w:del w:id="179" w:author="Aytan" w:date="2018-11-18T20:33:00Z"/>
        </w:rPr>
      </w:pPr>
      <w:del w:id="180" w:author="Aytan" w:date="2018-11-18T20:33:00Z">
        <w:r w:rsidRPr="003044F5" w:rsidDel="0048432F">
          <w:delText>Requirements</w:delText>
        </w:r>
      </w:del>
    </w:p>
    <w:p w:rsidR="009D1AB5" w:rsidRPr="003044F5" w:rsidDel="0048432F" w:rsidRDefault="009D1AB5" w:rsidP="009D1AB5">
      <w:pPr>
        <w:numPr>
          <w:ilvl w:val="1"/>
          <w:numId w:val="26"/>
        </w:numPr>
        <w:rPr>
          <w:del w:id="181" w:author="Aytan" w:date="2018-11-18T20:33:00Z"/>
        </w:rPr>
      </w:pPr>
      <w:del w:id="182" w:author="Aytan" w:date="2018-11-18T20:33:00Z">
        <w:r w:rsidRPr="003044F5" w:rsidDel="0048432F">
          <w:delText>File Size Restrictions</w:delText>
        </w:r>
      </w:del>
    </w:p>
    <w:p w:rsidR="009D1AB5" w:rsidRPr="003044F5" w:rsidDel="0048432F" w:rsidRDefault="009D1AB5" w:rsidP="009D1AB5">
      <w:pPr>
        <w:numPr>
          <w:ilvl w:val="1"/>
          <w:numId w:val="26"/>
        </w:numPr>
        <w:rPr>
          <w:del w:id="183" w:author="Aytan" w:date="2018-11-18T20:33:00Z"/>
        </w:rPr>
      </w:pPr>
      <w:del w:id="184" w:author="Aytan" w:date="2018-11-18T20:33:00Z">
        <w:r w:rsidRPr="003044F5" w:rsidDel="0048432F">
          <w:delText>File Format Type</w:delText>
        </w:r>
      </w:del>
    </w:p>
    <w:p w:rsidR="009D1AB5" w:rsidRPr="003044F5" w:rsidDel="0048432F" w:rsidRDefault="009D1AB5" w:rsidP="009D1AB5">
      <w:pPr>
        <w:numPr>
          <w:ilvl w:val="1"/>
          <w:numId w:val="26"/>
        </w:numPr>
        <w:rPr>
          <w:del w:id="185" w:author="Aytan" w:date="2018-11-18T20:33:00Z"/>
        </w:rPr>
      </w:pPr>
      <w:del w:id="186" w:author="Aytan" w:date="2018-11-18T20:33:00Z">
        <w:r w:rsidRPr="003044F5" w:rsidDel="0048432F">
          <w:delText>Specify Coding Conventions</w:delText>
        </w:r>
      </w:del>
    </w:p>
    <w:p w:rsidR="009D1AB5" w:rsidRPr="003044F5" w:rsidDel="0048432F" w:rsidRDefault="009D1AB5" w:rsidP="009D1AB5">
      <w:pPr>
        <w:numPr>
          <w:ilvl w:val="1"/>
          <w:numId w:val="26"/>
        </w:numPr>
        <w:rPr>
          <w:del w:id="187" w:author="Aytan" w:date="2018-11-18T20:33:00Z"/>
        </w:rPr>
      </w:pPr>
      <w:del w:id="188" w:author="Aytan" w:date="2018-11-18T20:33:00Z">
        <w:r w:rsidRPr="003044F5" w:rsidDel="0048432F">
          <w:delText>Language/Device Restrictions</w:delText>
        </w:r>
      </w:del>
    </w:p>
    <w:p w:rsidR="009D1AB5" w:rsidRPr="003044F5" w:rsidDel="0048432F" w:rsidRDefault="009D1AB5" w:rsidP="009D1AB5">
      <w:pPr>
        <w:numPr>
          <w:ilvl w:val="1"/>
          <w:numId w:val="26"/>
        </w:numPr>
        <w:rPr>
          <w:del w:id="189" w:author="Aytan" w:date="2018-11-18T20:33:00Z"/>
        </w:rPr>
      </w:pPr>
      <w:del w:id="190" w:author="Aytan" w:date="2018-11-18T20:33:00Z">
        <w:r w:rsidRPr="003044F5" w:rsidDel="0048432F">
          <w:delText>Screen Type (Small, Medium, Large)</w:delText>
        </w:r>
      </w:del>
    </w:p>
    <w:p w:rsidR="009D1AB5" w:rsidRPr="003044F5" w:rsidDel="0048432F" w:rsidRDefault="009D1AB5" w:rsidP="009D1AB5">
      <w:pPr>
        <w:numPr>
          <w:ilvl w:val="0"/>
          <w:numId w:val="26"/>
        </w:numPr>
        <w:rPr>
          <w:del w:id="191" w:author="Aytan" w:date="2018-11-18T20:33:00Z"/>
        </w:rPr>
      </w:pPr>
      <w:del w:id="192" w:author="Aytan" w:date="2018-11-18T20:33:00Z">
        <w:r w:rsidRPr="003044F5" w:rsidDel="0048432F">
          <w:delText>Player Elements</w:delText>
        </w:r>
      </w:del>
    </w:p>
    <w:p w:rsidR="009D1AB5" w:rsidRPr="003044F5" w:rsidDel="0048432F" w:rsidRDefault="009D1AB5" w:rsidP="009D1AB5">
      <w:pPr>
        <w:numPr>
          <w:ilvl w:val="1"/>
          <w:numId w:val="26"/>
        </w:numPr>
        <w:rPr>
          <w:del w:id="193" w:author="Aytan" w:date="2018-11-18T20:33:00Z"/>
        </w:rPr>
      </w:pPr>
      <w:del w:id="194" w:author="Aytan" w:date="2018-11-18T20:33:00Z">
        <w:r w:rsidRPr="003044F5" w:rsidDel="0048432F">
          <w:delText>Type of Event</w:delText>
        </w:r>
      </w:del>
    </w:p>
    <w:p w:rsidR="009D1AB5" w:rsidRPr="003044F5" w:rsidDel="0048432F" w:rsidRDefault="009D1AB5" w:rsidP="009D1AB5">
      <w:pPr>
        <w:numPr>
          <w:ilvl w:val="0"/>
          <w:numId w:val="26"/>
        </w:numPr>
        <w:rPr>
          <w:del w:id="195" w:author="Aytan" w:date="2018-11-18T20:33:00Z"/>
        </w:rPr>
      </w:pPr>
      <w:del w:id="196" w:author="Aytan" w:date="2018-11-18T20:33:00Z">
        <w:r w:rsidRPr="003044F5" w:rsidDel="0048432F">
          <w:delText>Antagonistic Elements</w:delText>
        </w:r>
      </w:del>
    </w:p>
    <w:p w:rsidR="009D1AB5" w:rsidRPr="003044F5" w:rsidDel="0048432F" w:rsidRDefault="009D1AB5" w:rsidP="009D1AB5">
      <w:pPr>
        <w:numPr>
          <w:ilvl w:val="1"/>
          <w:numId w:val="26"/>
        </w:numPr>
        <w:rPr>
          <w:del w:id="197" w:author="Aytan" w:date="2018-11-18T20:33:00Z"/>
        </w:rPr>
      </w:pPr>
      <w:del w:id="198" w:author="Aytan" w:date="2018-11-18T20:33:00Z">
        <w:r w:rsidRPr="003044F5" w:rsidDel="0048432F">
          <w:delText xml:space="preserve">Type </w:delText>
        </w:r>
        <w:r w:rsidDel="0048432F">
          <w:delText xml:space="preserve">of </w:delText>
        </w:r>
        <w:r w:rsidRPr="003044F5" w:rsidDel="0048432F">
          <w:delText>Event</w:delText>
        </w:r>
      </w:del>
    </w:p>
    <w:p w:rsidR="009D1AB5" w:rsidRPr="003044F5" w:rsidDel="0048432F" w:rsidRDefault="009D1AB5" w:rsidP="009D1AB5">
      <w:pPr>
        <w:numPr>
          <w:ilvl w:val="0"/>
          <w:numId w:val="26"/>
        </w:numPr>
        <w:rPr>
          <w:del w:id="199" w:author="Aytan" w:date="2018-11-18T20:33:00Z"/>
        </w:rPr>
      </w:pPr>
      <w:del w:id="200" w:author="Aytan" w:date="2018-11-18T20:33:00Z">
        <w:r w:rsidRPr="003044F5" w:rsidDel="0048432F">
          <w:delText>Global Elements</w:delText>
        </w:r>
      </w:del>
    </w:p>
    <w:p w:rsidR="009D1AB5" w:rsidRPr="003044F5" w:rsidDel="0048432F" w:rsidRDefault="009D1AB5" w:rsidP="009D1AB5">
      <w:pPr>
        <w:numPr>
          <w:ilvl w:val="1"/>
          <w:numId w:val="26"/>
        </w:numPr>
        <w:rPr>
          <w:del w:id="201" w:author="Aytan" w:date="2018-11-18T20:33:00Z"/>
        </w:rPr>
      </w:pPr>
      <w:del w:id="202" w:author="Aytan" w:date="2018-11-18T20:33:00Z">
        <w:r w:rsidRPr="003044F5" w:rsidDel="0048432F">
          <w:delText>Type of Event</w:delText>
        </w:r>
      </w:del>
    </w:p>
    <w:p w:rsidR="009D1AB5" w:rsidRPr="003044F5" w:rsidDel="0048432F" w:rsidRDefault="009D1AB5" w:rsidP="009D1AB5">
      <w:pPr>
        <w:numPr>
          <w:ilvl w:val="0"/>
          <w:numId w:val="26"/>
        </w:numPr>
        <w:rPr>
          <w:del w:id="203" w:author="Aytan" w:date="2018-11-18T20:33:00Z"/>
        </w:rPr>
      </w:pPr>
      <w:del w:id="204" w:author="Aytan" w:date="2018-11-18T20:33:00Z">
        <w:r w:rsidRPr="003044F5" w:rsidDel="0048432F">
          <w:delText>Splash Screens</w:delText>
        </w:r>
      </w:del>
    </w:p>
    <w:p w:rsidR="009D1AB5" w:rsidRPr="003044F5" w:rsidDel="0048432F" w:rsidRDefault="009D1AB5" w:rsidP="009D1AB5">
      <w:pPr>
        <w:numPr>
          <w:ilvl w:val="1"/>
          <w:numId w:val="26"/>
        </w:numPr>
        <w:rPr>
          <w:del w:id="205" w:author="Aytan" w:date="2018-11-18T20:33:00Z"/>
        </w:rPr>
      </w:pPr>
      <w:del w:id="206" w:author="Aytan" w:date="2018-11-18T20:33:00Z">
        <w:r w:rsidRPr="003044F5" w:rsidDel="0048432F">
          <w:delText>Type of Event</w:delText>
        </w:r>
      </w:del>
    </w:p>
    <w:p w:rsidR="009D1AB5" w:rsidRPr="003044F5" w:rsidDel="0048432F" w:rsidRDefault="009D1AB5" w:rsidP="009D1AB5">
      <w:pPr>
        <w:numPr>
          <w:ilvl w:val="0"/>
          <w:numId w:val="26"/>
        </w:numPr>
        <w:rPr>
          <w:del w:id="207" w:author="Aytan" w:date="2018-11-18T20:33:00Z"/>
        </w:rPr>
      </w:pPr>
      <w:del w:id="208" w:author="Aytan" w:date="2018-11-18T20:33:00Z">
        <w:r w:rsidRPr="003044F5" w:rsidDel="0048432F">
          <w:delText>Menus</w:delText>
        </w:r>
      </w:del>
    </w:p>
    <w:p w:rsidR="009D1AB5" w:rsidRPr="003044F5" w:rsidDel="0048432F" w:rsidRDefault="009D1AB5" w:rsidP="009D1AB5">
      <w:pPr>
        <w:numPr>
          <w:ilvl w:val="1"/>
          <w:numId w:val="26"/>
        </w:numPr>
        <w:rPr>
          <w:del w:id="209" w:author="Aytan" w:date="2018-11-18T20:33:00Z"/>
        </w:rPr>
      </w:pPr>
      <w:del w:id="210" w:author="Aytan" w:date="2018-11-18T20:33:00Z">
        <w:r w:rsidRPr="003044F5" w:rsidDel="0048432F">
          <w:delText>Type of Event</w:delText>
        </w:r>
      </w:del>
    </w:p>
    <w:p w:rsidR="009D1AB5" w:rsidDel="0048432F" w:rsidRDefault="009D1AB5" w:rsidP="009D1AB5">
      <w:pPr>
        <w:numPr>
          <w:ilvl w:val="1"/>
          <w:numId w:val="26"/>
        </w:numPr>
        <w:rPr>
          <w:del w:id="211" w:author="Aytan" w:date="2018-11-18T20:33:00Z"/>
        </w:rPr>
      </w:pPr>
      <w:del w:id="212" w:author="Aytan" w:date="2018-11-18T20:33:00Z">
        <w:r w:rsidRPr="003044F5" w:rsidDel="0048432F">
          <w:delText xml:space="preserve">Type of Options </w:delText>
        </w:r>
      </w:del>
    </w:p>
    <w:p w:rsidR="009D1AB5" w:rsidDel="0048432F" w:rsidRDefault="009D1AB5" w:rsidP="009D1AB5">
      <w:pPr>
        <w:rPr>
          <w:del w:id="213" w:author="Aytan" w:date="2018-11-18T20:33:00Z"/>
        </w:rPr>
      </w:pPr>
      <w:del w:id="214" w:author="Aytan" w:date="2018-11-18T20:33:00Z">
        <w:r w:rsidDel="0048432F">
          <w:delText>&gt;</w:delText>
        </w:r>
      </w:del>
    </w:p>
    <w:p w:rsidR="009D1AB5" w:rsidDel="0048432F" w:rsidRDefault="009D1AB5" w:rsidP="009D1AB5">
      <w:pPr>
        <w:pStyle w:val="Heading2"/>
        <w:rPr>
          <w:del w:id="215" w:author="Aytan" w:date="2018-11-18T20:33:00Z"/>
        </w:rPr>
      </w:pPr>
      <w:del w:id="216" w:author="Aytan" w:date="2018-11-18T20:33:00Z">
        <w:r w:rsidRPr="00BF18E8" w:rsidDel="0048432F">
          <w:delText>Code Structure</w:delText>
        </w:r>
      </w:del>
    </w:p>
    <w:p w:rsidR="009D1AB5" w:rsidDel="0048432F" w:rsidRDefault="009D1AB5" w:rsidP="009D1AB5">
      <w:pPr>
        <w:rPr>
          <w:del w:id="217" w:author="Aytan" w:date="2018-11-18T20:33:00Z"/>
        </w:rPr>
      </w:pPr>
      <w:del w:id="218" w:author="Aytan" w:date="2018-11-18T20:33:00Z">
        <w:r w:rsidDel="0048432F">
          <w:delText xml:space="preserve">&lt;This is where an overview of how objects/functions/data interact, a list of what specified functions/routines do and a list of what order modules will be written. </w:delText>
        </w:r>
      </w:del>
    </w:p>
    <w:p w:rsidR="009D1AB5" w:rsidDel="0048432F" w:rsidRDefault="009D1AB5" w:rsidP="009D1AB5">
      <w:pPr>
        <w:rPr>
          <w:del w:id="219" w:author="Aytan" w:date="2018-11-18T20:33:00Z"/>
        </w:rPr>
      </w:pPr>
    </w:p>
    <w:p w:rsidR="009D1AB5" w:rsidDel="0048432F" w:rsidRDefault="009D1AB5" w:rsidP="009D1AB5">
      <w:pPr>
        <w:rPr>
          <w:del w:id="220" w:author="Aytan" w:date="2018-11-18T20:33:00Z"/>
        </w:rPr>
      </w:pPr>
      <w:del w:id="221" w:author="Aytan" w:date="2018-11-18T20:33:00Z">
        <w:r w:rsidRPr="00231CEE" w:rsidDel="0048432F">
          <w:rPr>
            <w:b/>
            <w:bCs/>
            <w:color w:val="FF0000"/>
          </w:rPr>
          <w:delText>Bonus:</w:delText>
        </w:r>
        <w:r w:rsidDel="0048432F">
          <w:delText xml:space="preserve"> Get extra </w:delText>
        </w:r>
        <w:r w:rsidDel="0048432F">
          <w:rPr>
            <w:b/>
            <w:bCs/>
          </w:rPr>
          <w:delText>10</w:delText>
        </w:r>
        <w:r w:rsidRPr="006619D3" w:rsidDel="0048432F">
          <w:rPr>
            <w:b/>
            <w:bCs/>
          </w:rPr>
          <w:delText>%</w:delText>
        </w:r>
        <w:r w:rsidDel="0048432F">
          <w:delText xml:space="preserve"> points for including Interaction Matrices</w:delText>
        </w:r>
      </w:del>
      <w:ins w:id="222" w:author="Araz Yusubov" w:date="2018-09-18T19:51:00Z">
        <w:del w:id="223" w:author="Aytan" w:date="2018-11-18T20:33:00Z">
          <w:r w:rsidDel="0048432F">
            <w:rPr>
              <w:rStyle w:val="FootnoteReference"/>
            </w:rPr>
            <w:footnoteReference w:id="2"/>
          </w:r>
        </w:del>
      </w:ins>
      <w:del w:id="249" w:author="Aytan" w:date="2018-11-18T20:33:00Z">
        <w:r w:rsidDel="0048432F">
          <w:delText xml:space="preserve"> and/or Class Diagrams.&gt;</w:delText>
        </w:r>
      </w:del>
    </w:p>
    <w:p w:rsidR="009D1AB5" w:rsidRPr="004F5C0B" w:rsidDel="0048432F" w:rsidRDefault="009D1AB5" w:rsidP="009D1AB5">
      <w:pPr>
        <w:pStyle w:val="Heading1"/>
        <w:rPr>
          <w:del w:id="250" w:author="Aytan" w:date="2018-11-18T20:33:00Z"/>
        </w:rPr>
      </w:pPr>
      <w:del w:id="251" w:author="Aytan" w:date="2018-11-18T20:33:00Z">
        <w:r w:rsidRPr="004F5C0B" w:rsidDel="0048432F">
          <w:delText>References</w:delText>
        </w:r>
      </w:del>
    </w:p>
    <w:p w:rsidR="008F0D23" w:rsidRDefault="009D1AB5">
      <w:del w:id="252" w:author="Aytan" w:date="2018-11-18T20:33:00Z">
        <w:r w:rsidRPr="004F5C0B" w:rsidDel="0048432F">
          <w:delText xml:space="preserve">&lt;Insert here any document referred to in the </w:delText>
        </w:r>
        <w:r w:rsidDel="0048432F">
          <w:delText>document</w:delText>
        </w:r>
        <w:r w:rsidRPr="004F5C0B" w:rsidDel="0048432F">
          <w:delText>. An example might be articles or Web sites that you consulted during the literature search.</w:delText>
        </w:r>
        <w:r w:rsidDel="0048432F">
          <w:delText xml:space="preserve"> This is not just a list of used materials, so do not forget to clearly MARK th</w:delText>
        </w:r>
      </w:del>
      <w:del w:id="253" w:author="Aytan" w:date="2018-11-18T20:34:00Z">
        <w:r w:rsidDel="0048432F">
          <w:delText>e exact points(s) of reference in the main text.&gt;</w:delText>
        </w:r>
      </w:del>
    </w:p>
    <w:p w:rsidR="008F0D23" w:rsidRDefault="00FF5F77">
      <w:pPr>
        <w:pStyle w:val="Heading1"/>
        <w:numPr>
          <w:ilvl w:val="0"/>
          <w:numId w:val="7"/>
        </w:numPr>
      </w:pPr>
      <w:r>
        <w:t>Audio Content</w:t>
      </w:r>
    </w:p>
    <w:p w:rsidR="008F0D23" w:rsidRDefault="008F0D23"/>
    <w:p w:rsidR="008F0D23" w:rsidRDefault="00FF5F77">
      <w:pPr>
        <w:numPr>
          <w:ilvl w:val="0"/>
          <w:numId w:val="4"/>
        </w:numPr>
        <w:rPr>
          <w:b/>
          <w:color w:val="31849B"/>
        </w:rPr>
      </w:pPr>
      <w:r>
        <w:rPr>
          <w:b/>
          <w:color w:val="31849B"/>
        </w:rPr>
        <w:t>General</w:t>
      </w:r>
    </w:p>
    <w:p w:rsidR="008F0D23" w:rsidRDefault="00FF5F77">
      <w:pPr>
        <w:numPr>
          <w:ilvl w:val="1"/>
          <w:numId w:val="4"/>
        </w:numPr>
        <w:rPr>
          <w:b/>
        </w:rPr>
      </w:pPr>
      <w:r>
        <w:rPr>
          <w:b/>
        </w:rPr>
        <w:t xml:space="preserve">File Size Restrictions: </w:t>
      </w:r>
      <w:proofErr w:type="spellStart"/>
      <w:proofErr w:type="gramStart"/>
      <w:r>
        <w:t>Uncompressed,max</w:t>
      </w:r>
      <w:proofErr w:type="spellEnd"/>
      <w:proofErr w:type="gramEnd"/>
      <w:r>
        <w:t xml:space="preserve"> size : 5 MB</w:t>
      </w:r>
    </w:p>
    <w:p w:rsidR="008F0D23" w:rsidRDefault="00FF5F77">
      <w:pPr>
        <w:numPr>
          <w:ilvl w:val="1"/>
          <w:numId w:val="4"/>
        </w:numPr>
        <w:rPr>
          <w:b/>
        </w:rPr>
      </w:pPr>
      <w:r>
        <w:rPr>
          <w:b/>
        </w:rPr>
        <w:t xml:space="preserve">File Format Type: </w:t>
      </w:r>
      <w:r>
        <w:t xml:space="preserve"> .</w:t>
      </w:r>
      <w:proofErr w:type="gramStart"/>
      <w:r>
        <w:t>wav,  .</w:t>
      </w:r>
      <w:proofErr w:type="gramEnd"/>
      <w:r>
        <w:t>mp3 files</w:t>
      </w:r>
    </w:p>
    <w:p w:rsidR="008F0D23" w:rsidRDefault="00FF5F77">
      <w:pPr>
        <w:numPr>
          <w:ilvl w:val="1"/>
          <w:numId w:val="4"/>
        </w:numPr>
        <w:rPr>
          <w:b/>
        </w:rPr>
      </w:pPr>
      <w:r>
        <w:rPr>
          <w:b/>
        </w:rPr>
        <w:t xml:space="preserve">File Quality Type: </w:t>
      </w:r>
      <w:r>
        <w:t>Stereo</w:t>
      </w:r>
    </w:p>
    <w:p w:rsidR="008F0D23" w:rsidRDefault="00FF5F77">
      <w:pPr>
        <w:numPr>
          <w:ilvl w:val="0"/>
          <w:numId w:val="4"/>
        </w:numPr>
        <w:rPr>
          <w:b/>
          <w:color w:val="31849B"/>
        </w:rPr>
      </w:pPr>
      <w:r>
        <w:rPr>
          <w:b/>
          <w:color w:val="31849B"/>
        </w:rPr>
        <w:t>Player Elements</w:t>
      </w:r>
    </w:p>
    <w:p w:rsidR="008F0D23" w:rsidRDefault="00FF5F77">
      <w:pPr>
        <w:numPr>
          <w:ilvl w:val="1"/>
          <w:numId w:val="4"/>
        </w:numPr>
        <w:rPr>
          <w:b/>
        </w:rPr>
      </w:pPr>
      <w:r>
        <w:rPr>
          <w:b/>
        </w:rPr>
        <w:t>Type of Sound f/x</w:t>
      </w:r>
    </w:p>
    <w:p w:rsidR="008F0D23" w:rsidRDefault="00FF5F77">
      <w:pPr>
        <w:numPr>
          <w:ilvl w:val="0"/>
          <w:numId w:val="8"/>
        </w:numPr>
        <w:ind w:left="2160"/>
        <w:contextualSpacing/>
      </w:pPr>
      <w:r>
        <w:t xml:space="preserve">Starting (sound of car engine)    </w:t>
      </w:r>
    </w:p>
    <w:p w:rsidR="008F0D23" w:rsidRDefault="00FF5F77">
      <w:pPr>
        <w:numPr>
          <w:ilvl w:val="0"/>
          <w:numId w:val="8"/>
        </w:numPr>
        <w:ind w:left="2160"/>
        <w:contextualSpacing/>
      </w:pPr>
      <w:r>
        <w:t>Picking up power-ups</w:t>
      </w:r>
      <w:r w:rsidR="00F912F1">
        <w:t xml:space="preserve"> </w:t>
      </w:r>
      <w:r>
        <w:t xml:space="preserve">(4 types of power-ups: </w:t>
      </w:r>
      <w:proofErr w:type="spellStart"/>
      <w:r>
        <w:t>A</w:t>
      </w:r>
      <w:r w:rsidR="00F912F1">
        <w:t>raz</w:t>
      </w:r>
      <w:proofErr w:type="spellEnd"/>
      <w:r w:rsidR="00F912F1">
        <w:t xml:space="preserve"> </w:t>
      </w:r>
      <w:proofErr w:type="spellStart"/>
      <w:r>
        <w:t>Y</w:t>
      </w:r>
      <w:r w:rsidR="00F912F1">
        <w:t>usubov</w:t>
      </w:r>
      <w:proofErr w:type="spellEnd"/>
      <w:r>
        <w:t xml:space="preserve">, </w:t>
      </w:r>
      <w:proofErr w:type="spellStart"/>
      <w:r>
        <w:t>E</w:t>
      </w:r>
      <w:r w:rsidR="00F912F1">
        <w:t>min</w:t>
      </w:r>
      <w:proofErr w:type="spellEnd"/>
      <w:r w:rsidR="00F912F1">
        <w:t xml:space="preserve"> </w:t>
      </w:r>
      <w:proofErr w:type="spellStart"/>
      <w:r>
        <w:t>A</w:t>
      </w:r>
      <w:r w:rsidR="00F912F1">
        <w:t>lasgarov</w:t>
      </w:r>
      <w:proofErr w:type="spellEnd"/>
      <w:r>
        <w:t xml:space="preserve">, </w:t>
      </w:r>
      <w:proofErr w:type="spellStart"/>
      <w:r>
        <w:t>G</w:t>
      </w:r>
      <w:r w:rsidR="00F912F1">
        <w:t>ulmammad</w:t>
      </w:r>
      <w:proofErr w:type="spellEnd"/>
      <w:r w:rsidR="00F912F1">
        <w:t xml:space="preserve"> </w:t>
      </w:r>
      <w:proofErr w:type="spellStart"/>
      <w:r w:rsidR="00F912F1">
        <w:t>Gulmammadov</w:t>
      </w:r>
      <w:proofErr w:type="spellEnd"/>
      <w:r>
        <w:t>, S</w:t>
      </w:r>
      <w:r w:rsidR="00F912F1">
        <w:t xml:space="preserve">amir </w:t>
      </w:r>
      <w:proofErr w:type="spellStart"/>
      <w:r w:rsidR="00F912F1">
        <w:t>Rustamov</w:t>
      </w:r>
      <w:proofErr w:type="spellEnd"/>
      <w:r>
        <w:t>)</w:t>
      </w:r>
    </w:p>
    <w:p w:rsidR="008F0D23" w:rsidRDefault="00FF5F77">
      <w:pPr>
        <w:numPr>
          <w:ilvl w:val="0"/>
          <w:numId w:val="8"/>
        </w:numPr>
        <w:ind w:left="2160"/>
        <w:contextualSpacing/>
      </w:pPr>
      <w:r>
        <w:t xml:space="preserve">Crashing </w:t>
      </w:r>
      <w:r w:rsidR="00F912F1">
        <w:t>into</w:t>
      </w:r>
      <w:r>
        <w:t xml:space="preserve"> other cars</w:t>
      </w:r>
    </w:p>
    <w:p w:rsidR="008F0D23" w:rsidRDefault="00FF5F77">
      <w:pPr>
        <w:numPr>
          <w:ilvl w:val="0"/>
          <w:numId w:val="8"/>
        </w:numPr>
        <w:ind w:left="2160"/>
        <w:contextualSpacing/>
      </w:pPr>
      <w:r>
        <w:t>Reaching the finish</w:t>
      </w:r>
    </w:p>
    <w:p w:rsidR="008F0D23" w:rsidRDefault="00FF5F77">
      <w:pPr>
        <w:numPr>
          <w:ilvl w:val="1"/>
          <w:numId w:val="4"/>
        </w:numPr>
        <w:rPr>
          <w:b/>
        </w:rPr>
      </w:pPr>
      <w:r>
        <w:rPr>
          <w:b/>
        </w:rPr>
        <w:t>Device Vibration</w:t>
      </w:r>
    </w:p>
    <w:p w:rsidR="008F0D23" w:rsidRDefault="00FF5F77">
      <w:pPr>
        <w:ind w:left="1440"/>
      </w:pPr>
      <w:r>
        <w:t>No vibration will be added</w:t>
      </w:r>
    </w:p>
    <w:p w:rsidR="008F0D23" w:rsidRDefault="00FF5F77">
      <w:pPr>
        <w:numPr>
          <w:ilvl w:val="0"/>
          <w:numId w:val="4"/>
        </w:numPr>
        <w:rPr>
          <w:b/>
          <w:color w:val="31849B"/>
        </w:rPr>
      </w:pPr>
      <w:r>
        <w:rPr>
          <w:b/>
          <w:color w:val="31849B"/>
        </w:rPr>
        <w:t>Antagonistic Elements</w:t>
      </w:r>
    </w:p>
    <w:p w:rsidR="008F0D23" w:rsidRDefault="00FF5F77">
      <w:pPr>
        <w:numPr>
          <w:ilvl w:val="1"/>
          <w:numId w:val="4"/>
        </w:numPr>
        <w:rPr>
          <w:b/>
        </w:rPr>
      </w:pPr>
      <w:r>
        <w:rPr>
          <w:b/>
        </w:rPr>
        <w:t>Type of Sound f/x</w:t>
      </w:r>
    </w:p>
    <w:p w:rsidR="008F0D23" w:rsidRDefault="00FF5F77">
      <w:r>
        <w:t xml:space="preserve">                                  5.   Hitting the freezer </w:t>
      </w:r>
    </w:p>
    <w:p w:rsidR="008F0D23" w:rsidRDefault="00FF5F77">
      <w:r>
        <w:t xml:space="preserve">                                  6.   Hitting the stone </w:t>
      </w:r>
    </w:p>
    <w:p w:rsidR="008F0D23" w:rsidRDefault="00FF5F77">
      <w:pPr>
        <w:numPr>
          <w:ilvl w:val="1"/>
          <w:numId w:val="4"/>
        </w:numPr>
        <w:rPr>
          <w:b/>
        </w:rPr>
      </w:pPr>
      <w:r>
        <w:rPr>
          <w:b/>
        </w:rPr>
        <w:t>Device Vibration</w:t>
      </w:r>
    </w:p>
    <w:p w:rsidR="008F0D23" w:rsidRDefault="00FF5F77">
      <w:pPr>
        <w:ind w:left="1440"/>
      </w:pPr>
      <w:r>
        <w:t>No vibration will be added</w:t>
      </w:r>
    </w:p>
    <w:p w:rsidR="008F0D23" w:rsidRDefault="00FF5F77">
      <w:pPr>
        <w:numPr>
          <w:ilvl w:val="0"/>
          <w:numId w:val="4"/>
        </w:numPr>
        <w:rPr>
          <w:b/>
          <w:color w:val="31849B"/>
        </w:rPr>
      </w:pPr>
      <w:r>
        <w:rPr>
          <w:b/>
          <w:color w:val="31849B"/>
        </w:rPr>
        <w:t>Global Elements</w:t>
      </w:r>
    </w:p>
    <w:p w:rsidR="008F0D23" w:rsidRDefault="00FF5F77">
      <w:pPr>
        <w:numPr>
          <w:ilvl w:val="1"/>
          <w:numId w:val="4"/>
        </w:numPr>
        <w:rPr>
          <w:b/>
        </w:rPr>
      </w:pPr>
      <w:r>
        <w:rPr>
          <w:b/>
        </w:rPr>
        <w:t>Ambient Music</w:t>
      </w:r>
    </w:p>
    <w:p w:rsidR="008F0D23" w:rsidRDefault="00FF5F77">
      <w:pPr>
        <w:ind w:left="1440"/>
      </w:pPr>
      <w:r>
        <w:rPr>
          <w:b/>
        </w:rPr>
        <w:t xml:space="preserve">      </w:t>
      </w:r>
      <w:r>
        <w:t>7.   Background music</w:t>
      </w:r>
    </w:p>
    <w:p w:rsidR="008F0D23" w:rsidRDefault="00FF5F77">
      <w:pPr>
        <w:numPr>
          <w:ilvl w:val="0"/>
          <w:numId w:val="4"/>
        </w:numPr>
        <w:rPr>
          <w:b/>
          <w:color w:val="31849B"/>
        </w:rPr>
      </w:pPr>
      <w:r>
        <w:rPr>
          <w:b/>
          <w:color w:val="31849B"/>
        </w:rPr>
        <w:t xml:space="preserve"> Splash Screens</w:t>
      </w:r>
    </w:p>
    <w:p w:rsidR="008F0D23" w:rsidRDefault="00FF5F77">
      <w:pPr>
        <w:numPr>
          <w:ilvl w:val="1"/>
          <w:numId w:val="4"/>
        </w:numPr>
        <w:rPr>
          <w:b/>
        </w:rPr>
      </w:pPr>
      <w:r>
        <w:rPr>
          <w:b/>
        </w:rPr>
        <w:t>Ambient Music</w:t>
      </w:r>
    </w:p>
    <w:p w:rsidR="008F0D23" w:rsidRDefault="00FF5F77">
      <w:pPr>
        <w:ind w:left="1440"/>
      </w:pPr>
      <w:r>
        <w:t xml:space="preserve"> No sound for the splash screen</w:t>
      </w:r>
    </w:p>
    <w:p w:rsidR="008F0D23" w:rsidRDefault="00FF5F77">
      <w:pPr>
        <w:numPr>
          <w:ilvl w:val="0"/>
          <w:numId w:val="4"/>
        </w:numPr>
        <w:rPr>
          <w:b/>
          <w:color w:val="31849B"/>
        </w:rPr>
      </w:pPr>
      <w:r>
        <w:rPr>
          <w:b/>
          <w:color w:val="31849B"/>
        </w:rPr>
        <w:lastRenderedPageBreak/>
        <w:t>Menus</w:t>
      </w:r>
    </w:p>
    <w:p w:rsidR="008F0D23" w:rsidRDefault="00FF5F77">
      <w:pPr>
        <w:numPr>
          <w:ilvl w:val="1"/>
          <w:numId w:val="4"/>
        </w:numPr>
        <w:rPr>
          <w:b/>
        </w:rPr>
      </w:pPr>
      <w:r>
        <w:rPr>
          <w:b/>
        </w:rPr>
        <w:t>Type of Sound f/x</w:t>
      </w:r>
    </w:p>
    <w:p w:rsidR="008F0D23" w:rsidRDefault="00FF5F77">
      <w:pPr>
        <w:ind w:left="1440"/>
      </w:pPr>
      <w:r>
        <w:t xml:space="preserve">     8. The same </w:t>
      </w:r>
      <w:r>
        <w:rPr>
          <w:b/>
        </w:rPr>
        <w:t>selecting audio</w:t>
      </w:r>
      <w:r>
        <w:t xml:space="preserve"> will be applied to all options from menu bar:</w:t>
      </w:r>
    </w:p>
    <w:p w:rsidR="008F0D23" w:rsidRDefault="00FF5F77">
      <w:pPr>
        <w:ind w:left="1440"/>
      </w:pPr>
      <w:r>
        <w:t>●New Game</w:t>
      </w:r>
    </w:p>
    <w:p w:rsidR="008F0D23" w:rsidRDefault="00FF5F77">
      <w:pPr>
        <w:ind w:left="1440"/>
      </w:pPr>
      <w:r>
        <w:t xml:space="preserve">   ○ Easy</w:t>
      </w:r>
    </w:p>
    <w:p w:rsidR="008F0D23" w:rsidRDefault="00FF5F77">
      <w:pPr>
        <w:ind w:left="1440"/>
      </w:pPr>
      <w:r>
        <w:t xml:space="preserve">   ○ Medium</w:t>
      </w:r>
    </w:p>
    <w:p w:rsidR="008F0D23" w:rsidRDefault="00FF5F77">
      <w:pPr>
        <w:ind w:left="1440"/>
      </w:pPr>
      <w:r>
        <w:t xml:space="preserve">   ○ Hard</w:t>
      </w:r>
    </w:p>
    <w:p w:rsidR="008F0D23" w:rsidRDefault="00FF5F77">
      <w:pPr>
        <w:ind w:left="1440"/>
      </w:pPr>
      <w:r>
        <w:t>● Top-10</w:t>
      </w:r>
    </w:p>
    <w:p w:rsidR="008F0D23" w:rsidRDefault="00FF5F77">
      <w:pPr>
        <w:ind w:left="1440"/>
      </w:pPr>
      <w:r>
        <w:t>● Exit Game</w:t>
      </w:r>
    </w:p>
    <w:p w:rsidR="008F0D23" w:rsidRDefault="00FF5F77">
      <w:pPr>
        <w:ind w:left="1440"/>
      </w:pPr>
      <w:r>
        <w:t>● Back</w:t>
      </w:r>
    </w:p>
    <w:p w:rsidR="008F0D23" w:rsidRDefault="008F0D23">
      <w:pPr>
        <w:ind w:left="1440"/>
      </w:pPr>
    </w:p>
    <w:p w:rsidR="008F0D23" w:rsidRDefault="00FF5F77">
      <w:pPr>
        <w:ind w:left="1440"/>
        <w:rPr>
          <w:i/>
          <w:color w:val="31849B"/>
        </w:rPr>
      </w:pPr>
      <w:r>
        <w:rPr>
          <w:i/>
          <w:color w:val="31849B"/>
        </w:rPr>
        <w:t xml:space="preserve">Note: the sound files are attached in </w:t>
      </w:r>
      <w:r w:rsidR="00F912F1">
        <w:rPr>
          <w:i/>
          <w:color w:val="31849B"/>
        </w:rPr>
        <w:t xml:space="preserve">the </w:t>
      </w:r>
      <w:r>
        <w:rPr>
          <w:i/>
          <w:color w:val="31849B"/>
        </w:rPr>
        <w:t>zip file</w:t>
      </w:r>
      <w:r w:rsidR="00F912F1">
        <w:rPr>
          <w:i/>
          <w:color w:val="31849B"/>
        </w:rPr>
        <w:t xml:space="preserve"> </w:t>
      </w:r>
      <w:r w:rsidR="00F912F1" w:rsidRPr="00F912F1">
        <w:rPr>
          <w:b/>
          <w:i/>
          <w:color w:val="000000" w:themeColor="text1"/>
        </w:rPr>
        <w:t>Audio.zip</w:t>
      </w:r>
      <w:r w:rsidRPr="00F912F1">
        <w:rPr>
          <w:i/>
          <w:color w:val="000000" w:themeColor="text1"/>
        </w:rPr>
        <w:t xml:space="preserve"> </w:t>
      </w:r>
      <w:r>
        <w:rPr>
          <w:i/>
          <w:color w:val="31849B"/>
        </w:rPr>
        <w:t xml:space="preserve">and </w:t>
      </w:r>
      <w:r w:rsidR="00F912F1">
        <w:rPr>
          <w:i/>
          <w:color w:val="31849B"/>
        </w:rPr>
        <w:t xml:space="preserve">numbered </w:t>
      </w:r>
      <w:r>
        <w:rPr>
          <w:i/>
          <w:color w:val="31849B"/>
        </w:rPr>
        <w:t>analogically</w:t>
      </w:r>
      <w:r w:rsidR="00F912F1">
        <w:rPr>
          <w:i/>
          <w:color w:val="31849B"/>
        </w:rPr>
        <w:t>.</w:t>
      </w:r>
    </w:p>
    <w:p w:rsidR="008F0D23" w:rsidRDefault="008F0D23">
      <w:pPr>
        <w:tabs>
          <w:tab w:val="left" w:pos="1520"/>
        </w:tabs>
        <w:rPr>
          <w:i/>
        </w:rPr>
      </w:pPr>
    </w:p>
    <w:p w:rsidR="008F0D23" w:rsidRDefault="00FF5F77">
      <w:pPr>
        <w:pStyle w:val="Heading1"/>
        <w:numPr>
          <w:ilvl w:val="0"/>
          <w:numId w:val="7"/>
        </w:numPr>
      </w:pPr>
      <w:r>
        <w:t>Programming Content</w:t>
      </w:r>
    </w:p>
    <w:p w:rsidR="008F0D23" w:rsidRDefault="00FF5F77">
      <w:r>
        <w:t>General</w:t>
      </w:r>
    </w:p>
    <w:p w:rsidR="008F0D23" w:rsidRDefault="00FF5F77">
      <w:pPr>
        <w:numPr>
          <w:ilvl w:val="1"/>
          <w:numId w:val="5"/>
        </w:numPr>
      </w:pPr>
      <w:r>
        <w:t>Requirements: Since we used Unity 2018.2.</w:t>
      </w:r>
      <w:r w:rsidR="00F912F1">
        <w:t>15. f</w:t>
      </w:r>
      <w:r>
        <w:t xml:space="preserve">1/2018.2.16, we also require other developers to run our games in </w:t>
      </w:r>
      <w:r w:rsidR="00F912F1">
        <w:t>these versions</w:t>
      </w:r>
      <w:r>
        <w:t xml:space="preserve"> since in other versions we experienced color changes which were mentioned in </w:t>
      </w:r>
      <w:r w:rsidRPr="00F912F1">
        <w:rPr>
          <w:b/>
        </w:rPr>
        <w:t>technical issues</w:t>
      </w:r>
      <w:r w:rsidR="00F912F1">
        <w:t xml:space="preserve"> part</w:t>
      </w:r>
      <w:r>
        <w:t xml:space="preserve">. </w:t>
      </w:r>
    </w:p>
    <w:p w:rsidR="008F0D23" w:rsidRDefault="00FF5F77">
      <w:pPr>
        <w:numPr>
          <w:ilvl w:val="1"/>
          <w:numId w:val="5"/>
        </w:numPr>
      </w:pPr>
      <w:r w:rsidRPr="00F912F1">
        <w:rPr>
          <w:b/>
          <w:color w:val="000000" w:themeColor="text1"/>
        </w:rPr>
        <w:t>File Size Restrictions</w:t>
      </w:r>
      <w:r>
        <w:t>: We do not have any file restrictions.</w:t>
      </w:r>
      <w:r w:rsidR="00F912F1">
        <w:t xml:space="preserve"> </w:t>
      </w:r>
      <w:r>
        <w:t xml:space="preserve">The prototype is 77mbs for now, some new features are going to be added. </w:t>
      </w:r>
    </w:p>
    <w:p w:rsidR="008F0D23" w:rsidRDefault="00FF5F77">
      <w:pPr>
        <w:numPr>
          <w:ilvl w:val="1"/>
          <w:numId w:val="5"/>
        </w:numPr>
      </w:pPr>
      <w:r w:rsidRPr="00F912F1">
        <w:rPr>
          <w:b/>
        </w:rPr>
        <w:t>File Format Type</w:t>
      </w:r>
      <w:r>
        <w:t xml:space="preserve">: For the coding parts, the extensions are </w:t>
      </w:r>
      <w:r w:rsidRPr="00F912F1">
        <w:rPr>
          <w:b/>
        </w:rPr>
        <w:t>“.</w:t>
      </w:r>
      <w:proofErr w:type="spellStart"/>
      <w:r w:rsidRPr="00F912F1">
        <w:rPr>
          <w:b/>
        </w:rPr>
        <w:t>cs</w:t>
      </w:r>
      <w:proofErr w:type="spellEnd"/>
      <w:r w:rsidRPr="00F912F1">
        <w:rPr>
          <w:b/>
        </w:rPr>
        <w:t>”</w:t>
      </w:r>
      <w:r>
        <w:t xml:space="preserve"> and </w:t>
      </w:r>
      <w:r w:rsidRPr="00F912F1">
        <w:rPr>
          <w:b/>
        </w:rPr>
        <w:t>“.</w:t>
      </w:r>
      <w:proofErr w:type="spellStart"/>
      <w:r w:rsidR="00F912F1">
        <w:rPr>
          <w:b/>
        </w:rPr>
        <w:t>s</w:t>
      </w:r>
      <w:r w:rsidRPr="00F912F1">
        <w:rPr>
          <w:b/>
        </w:rPr>
        <w:t>ln</w:t>
      </w:r>
      <w:proofErr w:type="spellEnd"/>
      <w:r w:rsidRPr="00F912F1">
        <w:rPr>
          <w:b/>
        </w:rPr>
        <w:t>”</w:t>
      </w:r>
      <w:r w:rsidR="00F912F1">
        <w:rPr>
          <w:b/>
        </w:rPr>
        <w:t xml:space="preserve">. </w:t>
      </w:r>
      <w:r w:rsidR="00F912F1" w:rsidRPr="00F912F1">
        <w:t>Where</w:t>
      </w:r>
      <w:r w:rsidR="00F912F1">
        <w:t xml:space="preserve"> </w:t>
      </w:r>
      <w:r w:rsidR="00F912F1" w:rsidRPr="00F912F1">
        <w:t>.</w:t>
      </w:r>
      <w:proofErr w:type="spellStart"/>
      <w:r w:rsidRPr="00F912F1">
        <w:rPr>
          <w:b/>
        </w:rPr>
        <w:t>cs</w:t>
      </w:r>
      <w:proofErr w:type="spellEnd"/>
      <w:r>
        <w:t xml:space="preserve"> is source code written in C# language and </w:t>
      </w:r>
      <w:r w:rsidR="00F912F1" w:rsidRPr="00F912F1">
        <w:rPr>
          <w:b/>
        </w:rPr>
        <w:t>“.</w:t>
      </w:r>
      <w:proofErr w:type="spellStart"/>
      <w:r w:rsidR="00F912F1">
        <w:rPr>
          <w:b/>
        </w:rPr>
        <w:t>s</w:t>
      </w:r>
      <w:r w:rsidRPr="00F912F1">
        <w:rPr>
          <w:b/>
        </w:rPr>
        <w:t>ln</w:t>
      </w:r>
      <w:proofErr w:type="spellEnd"/>
      <w:r w:rsidR="00F912F1">
        <w:t xml:space="preserve">” </w:t>
      </w:r>
      <w:r>
        <w:t xml:space="preserve">(solution) is the structure for organizing the projects. </w:t>
      </w:r>
    </w:p>
    <w:p w:rsidR="008F0D23" w:rsidRDefault="00FF5F77">
      <w:pPr>
        <w:numPr>
          <w:ilvl w:val="1"/>
          <w:numId w:val="5"/>
        </w:numPr>
      </w:pPr>
      <w:r w:rsidRPr="00F912F1">
        <w:rPr>
          <w:b/>
        </w:rPr>
        <w:t>Specify Coding Conventions</w:t>
      </w:r>
      <w:r>
        <w:t xml:space="preserve">: we used our knowledge from our experience with programming languages. The naming of functions/methods are related to its actions, </w:t>
      </w:r>
      <w:r w:rsidR="00F912F1">
        <w:t>t</w:t>
      </w:r>
      <w:r>
        <w:t>he variable names are related to tangible and intangible assets. Surely, the function name starts in capital,</w:t>
      </w:r>
      <w:r w:rsidR="00F912F1">
        <w:t xml:space="preserve"> </w:t>
      </w:r>
      <w:r>
        <w:t xml:space="preserve">while the variable names start in small.  </w:t>
      </w:r>
    </w:p>
    <w:p w:rsidR="008F0D23" w:rsidRDefault="00FF5F77">
      <w:pPr>
        <w:numPr>
          <w:ilvl w:val="1"/>
          <w:numId w:val="5"/>
        </w:numPr>
      </w:pPr>
      <w:r w:rsidRPr="00F912F1">
        <w:rPr>
          <w:b/>
        </w:rPr>
        <w:t>Language/Device Restrictions</w:t>
      </w:r>
      <w:r>
        <w:t xml:space="preserve">: C#, the devices had no problems with the application and software/hardware issues.  The code written ran smoothly. </w:t>
      </w:r>
    </w:p>
    <w:p w:rsidR="008F0D23" w:rsidRDefault="00FF5F77">
      <w:pPr>
        <w:numPr>
          <w:ilvl w:val="1"/>
          <w:numId w:val="5"/>
        </w:numPr>
      </w:pPr>
      <w:r w:rsidRPr="00F912F1">
        <w:rPr>
          <w:b/>
        </w:rPr>
        <w:t>Screen Type (Small, Medium, Large):</w:t>
      </w:r>
      <w:r>
        <w:t xml:space="preserve"> it is considered to be Medium. </w:t>
      </w:r>
    </w:p>
    <w:p w:rsidR="008F0D23" w:rsidRPr="00F912F1" w:rsidRDefault="00FF5F77">
      <w:pPr>
        <w:numPr>
          <w:ilvl w:val="0"/>
          <w:numId w:val="5"/>
        </w:numPr>
        <w:rPr>
          <w:b/>
        </w:rPr>
      </w:pPr>
      <w:r w:rsidRPr="00F912F1">
        <w:rPr>
          <w:b/>
        </w:rPr>
        <w:t>Player Elements</w:t>
      </w:r>
    </w:p>
    <w:p w:rsidR="008F0D23" w:rsidRDefault="00FF5F77">
      <w:pPr>
        <w:numPr>
          <w:ilvl w:val="1"/>
          <w:numId w:val="5"/>
        </w:numPr>
      </w:pPr>
      <w:r>
        <w:t>Type of Event:</w:t>
      </w:r>
    </w:p>
    <w:p w:rsidR="008F0D23" w:rsidRDefault="00FF5F77">
      <w:pPr>
        <w:numPr>
          <w:ilvl w:val="1"/>
          <w:numId w:val="5"/>
        </w:numPr>
      </w:pPr>
      <w:r>
        <w:t>The Player car (left and right moves)</w:t>
      </w:r>
    </w:p>
    <w:p w:rsidR="008F0D23" w:rsidRDefault="00FF5F77">
      <w:pPr>
        <w:numPr>
          <w:ilvl w:val="1"/>
          <w:numId w:val="5"/>
        </w:numPr>
      </w:pPr>
      <w:r>
        <w:t>The boosters (</w:t>
      </w:r>
      <w:proofErr w:type="spellStart"/>
      <w:r>
        <w:t>Emin</w:t>
      </w:r>
      <w:proofErr w:type="spellEnd"/>
      <w:r>
        <w:t xml:space="preserve"> </w:t>
      </w:r>
      <w:proofErr w:type="spellStart"/>
      <w:r>
        <w:t>Alasgarov</w:t>
      </w:r>
      <w:proofErr w:type="spellEnd"/>
      <w:r>
        <w:t xml:space="preserve">, </w:t>
      </w:r>
      <w:proofErr w:type="spellStart"/>
      <w:r>
        <w:t>Araz</w:t>
      </w:r>
      <w:proofErr w:type="spellEnd"/>
      <w:r>
        <w:t xml:space="preserve"> </w:t>
      </w:r>
      <w:proofErr w:type="spellStart"/>
      <w:r>
        <w:t>Yusubov</w:t>
      </w:r>
      <w:proofErr w:type="spellEnd"/>
      <w:r>
        <w:t xml:space="preserve">, Samir </w:t>
      </w:r>
      <w:proofErr w:type="spellStart"/>
      <w:r>
        <w:t>Rustamov</w:t>
      </w:r>
      <w:proofErr w:type="spellEnd"/>
      <w:r>
        <w:t xml:space="preserve">, </w:t>
      </w:r>
      <w:proofErr w:type="spellStart"/>
      <w:r>
        <w:t>Gulmammad</w:t>
      </w:r>
      <w:proofErr w:type="spellEnd"/>
      <w:r>
        <w:t xml:space="preserve"> </w:t>
      </w:r>
      <w:proofErr w:type="spellStart"/>
      <w:r>
        <w:t>Mammadov</w:t>
      </w:r>
      <w:proofErr w:type="spellEnd"/>
      <w:r>
        <w:t xml:space="preserve"> -  no movements)</w:t>
      </w:r>
    </w:p>
    <w:p w:rsidR="008F0D23" w:rsidRPr="00F912F1" w:rsidRDefault="00FF5F77">
      <w:pPr>
        <w:numPr>
          <w:ilvl w:val="0"/>
          <w:numId w:val="5"/>
        </w:numPr>
        <w:rPr>
          <w:b/>
        </w:rPr>
      </w:pPr>
      <w:r w:rsidRPr="00F912F1">
        <w:rPr>
          <w:b/>
        </w:rPr>
        <w:t>Antagonistic Elements</w:t>
      </w:r>
    </w:p>
    <w:p w:rsidR="008F0D23" w:rsidRDefault="00FF5F77">
      <w:pPr>
        <w:numPr>
          <w:ilvl w:val="1"/>
          <w:numId w:val="5"/>
        </w:numPr>
      </w:pPr>
      <w:r>
        <w:t>Other Cars (they move)</w:t>
      </w:r>
    </w:p>
    <w:p w:rsidR="008F0D23" w:rsidRDefault="00FF5F77">
      <w:pPr>
        <w:numPr>
          <w:ilvl w:val="1"/>
          <w:numId w:val="5"/>
        </w:numPr>
      </w:pPr>
      <w:r>
        <w:lastRenderedPageBreak/>
        <w:t xml:space="preserve">The Obstacles: Farid </w:t>
      </w:r>
      <w:proofErr w:type="spellStart"/>
      <w:r>
        <w:t>Ahmadov</w:t>
      </w:r>
      <w:proofErr w:type="spellEnd"/>
      <w:r>
        <w:t xml:space="preserve"> and stones</w:t>
      </w:r>
      <w:r w:rsidR="00F912F1">
        <w:t xml:space="preserve"> </w:t>
      </w:r>
      <w:r>
        <w:t>(No movements).</w:t>
      </w:r>
    </w:p>
    <w:p w:rsidR="008F0D23" w:rsidRPr="00F912F1" w:rsidRDefault="00FF5F77">
      <w:pPr>
        <w:numPr>
          <w:ilvl w:val="0"/>
          <w:numId w:val="5"/>
        </w:numPr>
        <w:rPr>
          <w:b/>
        </w:rPr>
      </w:pPr>
      <w:r w:rsidRPr="00F912F1">
        <w:rPr>
          <w:b/>
        </w:rPr>
        <w:t>Global Elements</w:t>
      </w:r>
    </w:p>
    <w:p w:rsidR="008F0D23" w:rsidRDefault="00FF5F77">
      <w:pPr>
        <w:numPr>
          <w:ilvl w:val="1"/>
          <w:numId w:val="5"/>
        </w:numPr>
      </w:pPr>
      <w:r>
        <w:t xml:space="preserve">Score, high score and time are anticipated to be global variables since they are supposed to be related to other classes too. </w:t>
      </w:r>
    </w:p>
    <w:p w:rsidR="008F0D23" w:rsidRPr="00F912F1" w:rsidRDefault="00FF5F77">
      <w:pPr>
        <w:numPr>
          <w:ilvl w:val="0"/>
          <w:numId w:val="5"/>
        </w:numPr>
        <w:rPr>
          <w:b/>
        </w:rPr>
      </w:pPr>
      <w:r w:rsidRPr="00F912F1">
        <w:rPr>
          <w:b/>
        </w:rPr>
        <w:t>Splash Screens</w:t>
      </w:r>
    </w:p>
    <w:p w:rsidR="008F0D23" w:rsidRDefault="00FF5F77">
      <w:pPr>
        <w:numPr>
          <w:ilvl w:val="1"/>
          <w:numId w:val="5"/>
        </w:numPr>
      </w:pPr>
      <w:r>
        <w:t xml:space="preserve">No Splash </w:t>
      </w:r>
      <w:r w:rsidR="00F912F1">
        <w:t>screens</w:t>
      </w:r>
      <w:r>
        <w:t xml:space="preserve">. </w:t>
      </w:r>
    </w:p>
    <w:p w:rsidR="008F0D23" w:rsidRPr="00F912F1" w:rsidRDefault="00FF5F77">
      <w:pPr>
        <w:numPr>
          <w:ilvl w:val="0"/>
          <w:numId w:val="5"/>
        </w:numPr>
        <w:rPr>
          <w:b/>
        </w:rPr>
      </w:pPr>
      <w:r w:rsidRPr="00F912F1">
        <w:rPr>
          <w:b/>
        </w:rPr>
        <w:t>Menus</w:t>
      </w:r>
    </w:p>
    <w:p w:rsidR="008F0D23" w:rsidRDefault="00FF5F77">
      <w:pPr>
        <w:numPr>
          <w:ilvl w:val="1"/>
          <w:numId w:val="5"/>
        </w:numPr>
      </w:pPr>
      <w:r>
        <w:t>New Game is the option to start the game.</w:t>
      </w:r>
    </w:p>
    <w:p w:rsidR="008F0D23" w:rsidRDefault="00FF5F77">
      <w:pPr>
        <w:numPr>
          <w:ilvl w:val="1"/>
          <w:numId w:val="5"/>
        </w:numPr>
      </w:pPr>
      <w:r>
        <w:t>Top10 Board is for the 10 top high</w:t>
      </w:r>
      <w:r w:rsidR="00F912F1">
        <w:t xml:space="preserve"> </w:t>
      </w:r>
      <w:r>
        <w:t xml:space="preserve">scorers. </w:t>
      </w:r>
    </w:p>
    <w:p w:rsidR="008F0D23" w:rsidRDefault="00FF5F77">
      <w:pPr>
        <w:numPr>
          <w:ilvl w:val="1"/>
          <w:numId w:val="5"/>
        </w:numPr>
      </w:pPr>
      <w:r>
        <w:t xml:space="preserve">In the options, you can choose the level of the games and turn of audio. </w:t>
      </w:r>
    </w:p>
    <w:p w:rsidR="008F0D23" w:rsidRDefault="00FF5F77">
      <w:pPr>
        <w:pStyle w:val="Heading2"/>
        <w:rPr>
          <w:ins w:id="254" w:author="Ilyas Karimov" w:date="2018-11-18T18:01:00Z"/>
        </w:rPr>
      </w:pPr>
      <w:r>
        <w:t>Code Structure</w:t>
      </w:r>
    </w:p>
    <w:p w:rsidR="008F0D23" w:rsidRDefault="009D1AB5">
      <w:r>
        <w:t>W</w:t>
      </w:r>
      <w:r w:rsidRPr="009D1AB5">
        <w:t xml:space="preserve">e have made 2 scenes in the game called </w:t>
      </w:r>
      <w:r w:rsidRPr="009D1AB5">
        <w:rPr>
          <w:b/>
        </w:rPr>
        <w:t>Game</w:t>
      </w:r>
      <w:r w:rsidRPr="009D1AB5">
        <w:t xml:space="preserve"> and </w:t>
      </w:r>
      <w:r w:rsidRPr="009D1AB5">
        <w:rPr>
          <w:b/>
        </w:rPr>
        <w:t>Menu, Main</w:t>
      </w:r>
      <w:r w:rsidRPr="009D1AB5">
        <w:t xml:space="preserve"> menu and in the scripts.zip other than </w:t>
      </w:r>
      <w:proofErr w:type="spellStart"/>
      <w:r w:rsidRPr="009D1AB5">
        <w:rPr>
          <w:b/>
        </w:rPr>
        <w:t>MainMenu.cs</w:t>
      </w:r>
      <w:proofErr w:type="spellEnd"/>
      <w:r w:rsidRPr="009D1AB5">
        <w:t>, all the other classes are related to Game.</w:t>
      </w:r>
      <w:r>
        <w:t xml:space="preserve"> Also see the class diagram and interaction matrix below:</w:t>
      </w:r>
    </w:p>
    <w:p w:rsidR="009D1AB5" w:rsidRDefault="009D1AB5"/>
    <w:p w:rsidR="009D1AB5" w:rsidRPr="009D1AB5" w:rsidRDefault="009D1AB5"/>
    <w:p w:rsidR="008F0D23" w:rsidRDefault="00FF5F77">
      <w:pPr>
        <w:rPr>
          <w:b/>
        </w:rPr>
      </w:pPr>
      <w:r>
        <w:rPr>
          <w:b/>
          <w:color w:val="FF0000"/>
        </w:rPr>
        <w:t>Bonus:</w:t>
      </w:r>
      <w:r>
        <w:rPr>
          <w:b/>
        </w:rPr>
        <w:t xml:space="preserve"> </w:t>
      </w:r>
    </w:p>
    <w:p w:rsidR="008F0D23" w:rsidRDefault="00F912F1">
      <w:pPr>
        <w:rPr>
          <w:b/>
          <w:color w:val="31849B" w:themeColor="accent5" w:themeShade="BF"/>
        </w:rPr>
      </w:pPr>
      <w:r w:rsidRPr="00F912F1">
        <w:rPr>
          <w:b/>
          <w:color w:val="31849B" w:themeColor="accent5" w:themeShade="BF"/>
        </w:rPr>
        <w:t>Interaction Matrix</w:t>
      </w:r>
      <w:r>
        <w:rPr>
          <w:b/>
          <w:color w:val="31849B" w:themeColor="accent5" w:themeShade="BF"/>
        </w:rPr>
        <w:t>:</w:t>
      </w:r>
    </w:p>
    <w:p w:rsidR="00F912F1" w:rsidRDefault="00F912F1">
      <w:pPr>
        <w:rPr>
          <w:b/>
          <w:color w:val="31849B" w:themeColor="accent5" w:themeShade="BF"/>
        </w:rPr>
      </w:pPr>
    </w:p>
    <w:p w:rsidR="00F912F1" w:rsidRDefault="00F912F1">
      <w:pPr>
        <w:rPr>
          <w:i/>
          <w:color w:val="31849B" w:themeColor="accent5" w:themeShade="BF"/>
        </w:rPr>
      </w:pPr>
      <w:r w:rsidRPr="00F912F1">
        <w:rPr>
          <w:b/>
          <w:i/>
          <w:color w:val="31849B" w:themeColor="accent5" w:themeShade="BF"/>
        </w:rPr>
        <w:t>Note: A.Y(</w:t>
      </w:r>
      <w:proofErr w:type="spellStart"/>
      <w:r w:rsidRPr="00F912F1">
        <w:rPr>
          <w:b/>
          <w:i/>
          <w:color w:val="31849B" w:themeColor="accent5" w:themeShade="BF"/>
        </w:rPr>
        <w:t>Araz</w:t>
      </w:r>
      <w:proofErr w:type="spellEnd"/>
      <w:r w:rsidRPr="00F912F1">
        <w:rPr>
          <w:b/>
          <w:i/>
          <w:color w:val="31849B" w:themeColor="accent5" w:themeShade="BF"/>
        </w:rPr>
        <w:t xml:space="preserve"> </w:t>
      </w:r>
      <w:proofErr w:type="spellStart"/>
      <w:r w:rsidRPr="00F912F1">
        <w:rPr>
          <w:b/>
          <w:i/>
          <w:color w:val="31849B" w:themeColor="accent5" w:themeShade="BF"/>
        </w:rPr>
        <w:t>Yusubov</w:t>
      </w:r>
      <w:proofErr w:type="spellEnd"/>
      <w:r w:rsidRPr="00F912F1">
        <w:rPr>
          <w:b/>
          <w:i/>
          <w:color w:val="31849B" w:themeColor="accent5" w:themeShade="BF"/>
        </w:rPr>
        <w:t>), E.A (</w:t>
      </w:r>
      <w:proofErr w:type="spellStart"/>
      <w:r w:rsidRPr="00F912F1">
        <w:rPr>
          <w:i/>
          <w:color w:val="31849B" w:themeColor="accent5" w:themeShade="BF"/>
        </w:rPr>
        <w:t>Emin</w:t>
      </w:r>
      <w:proofErr w:type="spellEnd"/>
      <w:r w:rsidRPr="00F912F1">
        <w:rPr>
          <w:i/>
          <w:color w:val="31849B" w:themeColor="accent5" w:themeShade="BF"/>
        </w:rPr>
        <w:t xml:space="preserve"> </w:t>
      </w:r>
      <w:proofErr w:type="spellStart"/>
      <w:r w:rsidRPr="00F912F1">
        <w:rPr>
          <w:i/>
          <w:color w:val="31849B" w:themeColor="accent5" w:themeShade="BF"/>
        </w:rPr>
        <w:t>Alasgarov</w:t>
      </w:r>
      <w:proofErr w:type="spellEnd"/>
      <w:r w:rsidRPr="00F912F1">
        <w:rPr>
          <w:i/>
          <w:color w:val="31849B" w:themeColor="accent5" w:themeShade="BF"/>
        </w:rPr>
        <w:t xml:space="preserve">), </w:t>
      </w:r>
      <w:r w:rsidRPr="00F912F1">
        <w:rPr>
          <w:b/>
          <w:i/>
          <w:color w:val="31849B" w:themeColor="accent5" w:themeShade="BF"/>
        </w:rPr>
        <w:t>S.R</w:t>
      </w:r>
      <w:r w:rsidRPr="00F912F1">
        <w:rPr>
          <w:i/>
          <w:color w:val="31849B" w:themeColor="accent5" w:themeShade="BF"/>
        </w:rPr>
        <w:t xml:space="preserve"> (Samir </w:t>
      </w:r>
      <w:proofErr w:type="spellStart"/>
      <w:r w:rsidRPr="00F912F1">
        <w:rPr>
          <w:i/>
          <w:color w:val="31849B" w:themeColor="accent5" w:themeShade="BF"/>
        </w:rPr>
        <w:t>Rustamov</w:t>
      </w:r>
      <w:proofErr w:type="spellEnd"/>
      <w:r w:rsidRPr="00F912F1">
        <w:rPr>
          <w:i/>
          <w:color w:val="31849B" w:themeColor="accent5" w:themeShade="BF"/>
        </w:rPr>
        <w:t xml:space="preserve">), </w:t>
      </w:r>
      <w:r w:rsidRPr="00F912F1">
        <w:rPr>
          <w:b/>
          <w:i/>
          <w:color w:val="31849B" w:themeColor="accent5" w:themeShade="BF"/>
        </w:rPr>
        <w:t>G.G</w:t>
      </w:r>
      <w:r w:rsidRPr="00F912F1">
        <w:rPr>
          <w:i/>
          <w:color w:val="31849B" w:themeColor="accent5" w:themeShade="BF"/>
        </w:rPr>
        <w:t xml:space="preserve"> (</w:t>
      </w:r>
      <w:proofErr w:type="spellStart"/>
      <w:r w:rsidRPr="00F912F1">
        <w:rPr>
          <w:i/>
          <w:color w:val="31849B" w:themeColor="accent5" w:themeShade="BF"/>
        </w:rPr>
        <w:t>Gulmammad</w:t>
      </w:r>
      <w:proofErr w:type="spellEnd"/>
      <w:r w:rsidRPr="00F912F1">
        <w:rPr>
          <w:i/>
          <w:color w:val="31849B" w:themeColor="accent5" w:themeShade="BF"/>
        </w:rPr>
        <w:t xml:space="preserve"> </w:t>
      </w:r>
      <w:proofErr w:type="spellStart"/>
      <w:r w:rsidRPr="00F912F1">
        <w:rPr>
          <w:i/>
          <w:color w:val="31849B" w:themeColor="accent5" w:themeShade="BF"/>
        </w:rPr>
        <w:t>Mammadov</w:t>
      </w:r>
      <w:proofErr w:type="spellEnd"/>
      <w:r w:rsidRPr="00F912F1">
        <w:rPr>
          <w:i/>
          <w:color w:val="31849B" w:themeColor="accent5" w:themeShade="BF"/>
        </w:rPr>
        <w:t>),</w:t>
      </w:r>
      <w:r w:rsidRPr="00F912F1">
        <w:rPr>
          <w:b/>
          <w:i/>
          <w:color w:val="31849B" w:themeColor="accent5" w:themeShade="BF"/>
        </w:rPr>
        <w:t xml:space="preserve"> F.A</w:t>
      </w:r>
      <w:r w:rsidRPr="00F912F1">
        <w:rPr>
          <w:i/>
          <w:color w:val="31849B" w:themeColor="accent5" w:themeShade="BF"/>
        </w:rPr>
        <w:t xml:space="preserve"> (Farid </w:t>
      </w:r>
      <w:proofErr w:type="spellStart"/>
      <w:r w:rsidRPr="00F912F1">
        <w:rPr>
          <w:i/>
          <w:color w:val="31849B" w:themeColor="accent5" w:themeShade="BF"/>
        </w:rPr>
        <w:t>Ahmadov</w:t>
      </w:r>
      <w:proofErr w:type="spellEnd"/>
      <w:r w:rsidRPr="00F912F1">
        <w:rPr>
          <w:i/>
          <w:color w:val="31849B" w:themeColor="accent5" w:themeShade="BF"/>
        </w:rPr>
        <w:t>) are used as objects name and are shortened for convenience.</w:t>
      </w:r>
    </w:p>
    <w:p w:rsidR="00F912F1" w:rsidRPr="000851A8" w:rsidRDefault="00F912F1" w:rsidP="00F912F1">
      <w:pPr>
        <w:pStyle w:val="ListParagraph"/>
        <w:numPr>
          <w:ilvl w:val="0"/>
          <w:numId w:val="9"/>
        </w:numPr>
        <w:rPr>
          <w:b/>
          <w:i/>
          <w:color w:val="31849B" w:themeColor="accent5" w:themeShade="BF"/>
        </w:rPr>
      </w:pPr>
      <w:r w:rsidRPr="000851A8">
        <w:rPr>
          <w:b/>
          <w:i/>
          <w:color w:val="31849B" w:themeColor="accent5" w:themeShade="BF"/>
        </w:rPr>
        <w:t xml:space="preserve">The Antagonistic Elements are represented in </w:t>
      </w:r>
      <w:r w:rsidRPr="000851A8">
        <w:rPr>
          <w:b/>
          <w:i/>
          <w:color w:val="FF0000"/>
        </w:rPr>
        <w:t>red</w:t>
      </w:r>
      <w:r w:rsidR="000851A8" w:rsidRPr="000851A8">
        <w:rPr>
          <w:b/>
          <w:i/>
          <w:color w:val="FF0000"/>
        </w:rPr>
        <w:t xml:space="preserve"> color</w:t>
      </w:r>
    </w:p>
    <w:p w:rsidR="000851A8" w:rsidRPr="00A57266" w:rsidRDefault="000851A8" w:rsidP="00F912F1">
      <w:pPr>
        <w:pStyle w:val="ListParagraph"/>
        <w:numPr>
          <w:ilvl w:val="0"/>
          <w:numId w:val="9"/>
        </w:numPr>
        <w:rPr>
          <w:b/>
          <w:i/>
          <w:color w:val="31849B" w:themeColor="accent5" w:themeShade="BF"/>
        </w:rPr>
      </w:pPr>
      <w:r w:rsidRPr="000851A8">
        <w:rPr>
          <w:b/>
          <w:i/>
          <w:color w:val="31849B" w:themeColor="accent5" w:themeShade="BF"/>
        </w:rPr>
        <w:t xml:space="preserve">The other objects are represented in </w:t>
      </w:r>
      <w:r w:rsidRPr="000851A8">
        <w:rPr>
          <w:b/>
          <w:i/>
          <w:color w:val="00B050"/>
        </w:rPr>
        <w:t xml:space="preserve">green </w:t>
      </w:r>
      <w:r>
        <w:rPr>
          <w:b/>
          <w:i/>
          <w:color w:val="00B050"/>
        </w:rPr>
        <w:t>c</w:t>
      </w:r>
      <w:r w:rsidRPr="000851A8">
        <w:rPr>
          <w:b/>
          <w:i/>
          <w:color w:val="00B050"/>
        </w:rPr>
        <w:t>olor</w:t>
      </w:r>
    </w:p>
    <w:p w:rsidR="00A57266" w:rsidRPr="00A57266" w:rsidRDefault="00A57266" w:rsidP="00A57266">
      <w:pPr>
        <w:pStyle w:val="ListParagraph"/>
        <w:rPr>
          <w:b/>
          <w:i/>
          <w:color w:val="31849B" w:themeColor="accent5" w:themeShade="BF"/>
        </w:rPr>
      </w:pPr>
    </w:p>
    <w:tbl>
      <w:tblPr>
        <w:tblpPr w:leftFromText="180" w:rightFromText="180" w:vertAnchor="text" w:horzAnchor="page" w:tblpX="227" w:tblpY="71"/>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1781"/>
        <w:gridCol w:w="1365"/>
        <w:gridCol w:w="1497"/>
        <w:gridCol w:w="1365"/>
        <w:gridCol w:w="1247"/>
        <w:gridCol w:w="1275"/>
        <w:gridCol w:w="1134"/>
      </w:tblGrid>
      <w:tr w:rsidR="00A57266" w:rsidTr="00D00D11">
        <w:trPr>
          <w:trHeight w:val="1124"/>
        </w:trPr>
        <w:tc>
          <w:tcPr>
            <w:tcW w:w="1784" w:type="dxa"/>
            <w:shd w:val="clear" w:color="auto" w:fill="auto"/>
          </w:tcPr>
          <w:p w:rsidR="00A57266" w:rsidRDefault="00A57266" w:rsidP="00D00D11"/>
          <w:p w:rsidR="00A57266" w:rsidRPr="00553833" w:rsidRDefault="00A57266" w:rsidP="00D00D11">
            <w:pPr>
              <w:rPr>
                <w:color w:val="5B9BD5"/>
              </w:rPr>
            </w:pPr>
            <w:r w:rsidRPr="00553833">
              <w:rPr>
                <w:color w:val="5B9BD5"/>
              </w:rPr>
              <w:t>Interaction Matrix</w:t>
            </w:r>
          </w:p>
          <w:p w:rsidR="00A57266" w:rsidRDefault="00A57266" w:rsidP="00D00D11"/>
        </w:tc>
        <w:tc>
          <w:tcPr>
            <w:tcW w:w="1781" w:type="dxa"/>
            <w:shd w:val="clear" w:color="auto" w:fill="auto"/>
          </w:tcPr>
          <w:p w:rsidR="00A57266" w:rsidRDefault="00A57266" w:rsidP="00D00D11"/>
          <w:p w:rsidR="00A57266" w:rsidRPr="00553833" w:rsidRDefault="00A57266" w:rsidP="00D00D11">
            <w:pPr>
              <w:rPr>
                <w:color w:val="000000"/>
              </w:rPr>
            </w:pPr>
            <w:r w:rsidRPr="00553833">
              <w:rPr>
                <w:color w:val="000000"/>
              </w:rPr>
              <w:t xml:space="preserve">  Player</w:t>
            </w:r>
          </w:p>
        </w:tc>
        <w:tc>
          <w:tcPr>
            <w:tcW w:w="1365" w:type="dxa"/>
            <w:shd w:val="clear" w:color="auto" w:fill="auto"/>
          </w:tcPr>
          <w:p w:rsidR="00A57266" w:rsidRDefault="00A57266" w:rsidP="00D00D11"/>
          <w:p w:rsidR="00A57266" w:rsidRPr="00553833" w:rsidRDefault="00A57266" w:rsidP="00D00D11">
            <w:pPr>
              <w:rPr>
                <w:color w:val="538135"/>
              </w:rPr>
            </w:pPr>
            <w:r w:rsidRPr="00553833">
              <w:rPr>
                <w:color w:val="538135"/>
              </w:rPr>
              <w:t xml:space="preserve">  </w:t>
            </w:r>
            <w:proofErr w:type="gramStart"/>
            <w:r w:rsidRPr="00553833">
              <w:rPr>
                <w:color w:val="538135"/>
              </w:rPr>
              <w:t>A.Y</w:t>
            </w:r>
            <w:proofErr w:type="gramEnd"/>
          </w:p>
        </w:tc>
        <w:tc>
          <w:tcPr>
            <w:tcW w:w="1497" w:type="dxa"/>
            <w:shd w:val="clear" w:color="auto" w:fill="auto"/>
          </w:tcPr>
          <w:p w:rsidR="00A57266" w:rsidRDefault="00A57266" w:rsidP="00D00D11"/>
          <w:p w:rsidR="00A57266" w:rsidRPr="00553833" w:rsidRDefault="00A57266" w:rsidP="00D00D11">
            <w:pPr>
              <w:rPr>
                <w:color w:val="538135"/>
              </w:rPr>
            </w:pPr>
            <w:proofErr w:type="gramStart"/>
            <w:r w:rsidRPr="00553833">
              <w:rPr>
                <w:color w:val="538135"/>
              </w:rPr>
              <w:t>E.A</w:t>
            </w:r>
            <w:proofErr w:type="gramEnd"/>
          </w:p>
        </w:tc>
        <w:tc>
          <w:tcPr>
            <w:tcW w:w="1365" w:type="dxa"/>
            <w:shd w:val="clear" w:color="auto" w:fill="auto"/>
          </w:tcPr>
          <w:p w:rsidR="00A57266" w:rsidRDefault="00A57266" w:rsidP="00D00D11"/>
          <w:p w:rsidR="00A57266" w:rsidRPr="00553833" w:rsidRDefault="00A57266" w:rsidP="00D00D11">
            <w:pPr>
              <w:rPr>
                <w:color w:val="538135"/>
              </w:rPr>
            </w:pPr>
            <w:proofErr w:type="gramStart"/>
            <w:r w:rsidRPr="00553833">
              <w:rPr>
                <w:color w:val="538135"/>
              </w:rPr>
              <w:t>G.G</w:t>
            </w:r>
            <w:proofErr w:type="gramEnd"/>
          </w:p>
        </w:tc>
        <w:tc>
          <w:tcPr>
            <w:tcW w:w="1247" w:type="dxa"/>
            <w:shd w:val="clear" w:color="auto" w:fill="auto"/>
          </w:tcPr>
          <w:p w:rsidR="00A57266" w:rsidRDefault="00A57266" w:rsidP="00D00D11"/>
          <w:p w:rsidR="00A57266" w:rsidRPr="00553833" w:rsidRDefault="00A57266" w:rsidP="00D00D11">
            <w:pPr>
              <w:rPr>
                <w:color w:val="538135"/>
              </w:rPr>
            </w:pPr>
            <w:proofErr w:type="gramStart"/>
            <w:r w:rsidRPr="00553833">
              <w:rPr>
                <w:color w:val="538135"/>
              </w:rPr>
              <w:t>S.R</w:t>
            </w:r>
            <w:proofErr w:type="gramEnd"/>
          </w:p>
        </w:tc>
        <w:tc>
          <w:tcPr>
            <w:tcW w:w="1275" w:type="dxa"/>
            <w:shd w:val="clear" w:color="auto" w:fill="auto"/>
          </w:tcPr>
          <w:p w:rsidR="00A57266" w:rsidRDefault="00A57266" w:rsidP="00D00D11"/>
          <w:p w:rsidR="00A57266" w:rsidRPr="00553833" w:rsidRDefault="00A57266" w:rsidP="00D00D11">
            <w:pPr>
              <w:rPr>
                <w:color w:val="FF0000"/>
              </w:rPr>
            </w:pPr>
            <w:proofErr w:type="gramStart"/>
            <w:r w:rsidRPr="00553833">
              <w:rPr>
                <w:color w:val="FF0000"/>
              </w:rPr>
              <w:t>F.A</w:t>
            </w:r>
            <w:proofErr w:type="gramEnd"/>
          </w:p>
        </w:tc>
        <w:tc>
          <w:tcPr>
            <w:tcW w:w="1134" w:type="dxa"/>
            <w:shd w:val="clear" w:color="auto" w:fill="auto"/>
          </w:tcPr>
          <w:p w:rsidR="00A57266" w:rsidRDefault="00A57266" w:rsidP="00D00D11"/>
          <w:p w:rsidR="00A57266" w:rsidRPr="00553833" w:rsidRDefault="00A57266" w:rsidP="00D00D11">
            <w:pPr>
              <w:rPr>
                <w:color w:val="FF0000"/>
              </w:rPr>
            </w:pPr>
            <w:r w:rsidRPr="00553833">
              <w:rPr>
                <w:color w:val="FF0000"/>
              </w:rPr>
              <w:t>Stone</w:t>
            </w:r>
          </w:p>
        </w:tc>
      </w:tr>
      <w:tr w:rsidR="00A57266" w:rsidTr="00D00D11">
        <w:trPr>
          <w:trHeight w:val="2106"/>
        </w:trPr>
        <w:tc>
          <w:tcPr>
            <w:tcW w:w="1784" w:type="dxa"/>
            <w:shd w:val="clear" w:color="auto" w:fill="auto"/>
          </w:tcPr>
          <w:p w:rsidR="00A57266" w:rsidRDefault="00A57266" w:rsidP="00D00D11"/>
          <w:p w:rsidR="00A57266" w:rsidRDefault="00A57266" w:rsidP="00D00D11"/>
          <w:p w:rsidR="00A57266" w:rsidRDefault="00A57266" w:rsidP="00D00D11">
            <w:r>
              <w:t>Player</w:t>
            </w:r>
          </w:p>
          <w:p w:rsidR="00A57266" w:rsidRDefault="00A57266" w:rsidP="00D00D11"/>
          <w:p w:rsidR="00A57266" w:rsidRDefault="00A57266" w:rsidP="00D00D11"/>
        </w:tc>
        <w:tc>
          <w:tcPr>
            <w:tcW w:w="1781" w:type="dxa"/>
            <w:shd w:val="clear" w:color="auto" w:fill="auto"/>
          </w:tcPr>
          <w:p w:rsidR="00A57266" w:rsidRDefault="00A57266" w:rsidP="00D00D11"/>
          <w:p w:rsidR="00A57266" w:rsidRDefault="00A57266" w:rsidP="00D00D11"/>
          <w:p w:rsidR="00A57266" w:rsidRPr="00553833" w:rsidRDefault="00A57266" w:rsidP="00D00D11">
            <w:pPr>
              <w:rPr>
                <w:color w:val="000000"/>
              </w:rPr>
            </w:pPr>
            <w:r w:rsidRPr="00553833">
              <w:rPr>
                <w:color w:val="FF0000"/>
              </w:rPr>
              <w:t xml:space="preserve">         </w:t>
            </w:r>
            <w:r w:rsidRPr="00553833">
              <w:rPr>
                <w:color w:val="000000"/>
              </w:rPr>
              <w:t xml:space="preserve"> X</w:t>
            </w:r>
          </w:p>
        </w:tc>
        <w:tc>
          <w:tcPr>
            <w:tcW w:w="1365" w:type="dxa"/>
            <w:shd w:val="clear" w:color="auto" w:fill="auto"/>
          </w:tcPr>
          <w:p w:rsidR="00A57266" w:rsidRDefault="00A57266" w:rsidP="00D00D11"/>
          <w:p w:rsidR="00A57266" w:rsidRDefault="00A57266" w:rsidP="00D00D11">
            <w:r w:rsidRPr="00553833">
              <w:rPr>
                <w:color w:val="000000"/>
              </w:rPr>
              <w:t>The car turns into a bus no 77, the score of the player doubles</w:t>
            </w:r>
          </w:p>
          <w:p w:rsidR="00A57266" w:rsidRDefault="00A57266" w:rsidP="00D00D11"/>
        </w:tc>
        <w:tc>
          <w:tcPr>
            <w:tcW w:w="1497" w:type="dxa"/>
            <w:shd w:val="clear" w:color="auto" w:fill="auto"/>
          </w:tcPr>
          <w:p w:rsidR="00A57266" w:rsidRPr="00553833" w:rsidRDefault="00A57266" w:rsidP="00D00D11">
            <w:pPr>
              <w:rPr>
                <w:color w:val="000000"/>
              </w:rPr>
            </w:pPr>
            <w:r w:rsidRPr="00553833">
              <w:rPr>
                <w:color w:val="000000"/>
              </w:rPr>
              <w:t>The car is encrypted and intangible by other cars, the player moves forward easily without crushing.  </w:t>
            </w:r>
          </w:p>
        </w:tc>
        <w:tc>
          <w:tcPr>
            <w:tcW w:w="1365" w:type="dxa"/>
            <w:shd w:val="clear" w:color="auto" w:fill="auto"/>
          </w:tcPr>
          <w:p w:rsidR="00A57266" w:rsidRDefault="00A57266" w:rsidP="00D00D11">
            <w:r w:rsidRPr="00553833">
              <w:rPr>
                <w:color w:val="000000"/>
              </w:rPr>
              <w:t>The cars around, except the player’s car, will be affected by the gravity rules and will move with a slow pace</w:t>
            </w:r>
          </w:p>
        </w:tc>
        <w:tc>
          <w:tcPr>
            <w:tcW w:w="1247" w:type="dxa"/>
            <w:shd w:val="clear" w:color="auto" w:fill="auto"/>
          </w:tcPr>
          <w:p w:rsidR="00A57266" w:rsidRPr="005E2A9E" w:rsidRDefault="00A57266" w:rsidP="00D00D11">
            <w:pPr>
              <w:rPr>
                <w:color w:val="000000" w:themeColor="text1"/>
              </w:rPr>
            </w:pPr>
            <w:r w:rsidRPr="005E2A9E">
              <w:rPr>
                <w:color w:val="000000" w:themeColor="text1"/>
              </w:rPr>
              <w:t>The score of the player will increase by 5000-50000 overall</w:t>
            </w:r>
          </w:p>
          <w:p w:rsidR="00A57266" w:rsidRDefault="00A57266" w:rsidP="00D00D11"/>
        </w:tc>
        <w:tc>
          <w:tcPr>
            <w:tcW w:w="1275" w:type="dxa"/>
            <w:shd w:val="clear" w:color="auto" w:fill="auto"/>
          </w:tcPr>
          <w:p w:rsidR="00A57266" w:rsidRDefault="00A57266" w:rsidP="00D00D11">
            <w:r>
              <w:t>The player will freeze for 5 seconds and lose that amount of time.</w:t>
            </w:r>
          </w:p>
        </w:tc>
        <w:tc>
          <w:tcPr>
            <w:tcW w:w="1134" w:type="dxa"/>
            <w:shd w:val="clear" w:color="auto" w:fill="auto"/>
          </w:tcPr>
          <w:p w:rsidR="00A57266" w:rsidRDefault="00A57266" w:rsidP="00D00D11">
            <w:r>
              <w:t>Player loses the game when it crashes into stone</w:t>
            </w:r>
          </w:p>
        </w:tc>
      </w:tr>
      <w:tr w:rsidR="00A57266" w:rsidTr="00D00D11">
        <w:trPr>
          <w:trHeight w:val="1417"/>
        </w:trPr>
        <w:tc>
          <w:tcPr>
            <w:tcW w:w="1784" w:type="dxa"/>
            <w:shd w:val="clear" w:color="auto" w:fill="auto"/>
          </w:tcPr>
          <w:p w:rsidR="00A57266" w:rsidRDefault="00A57266" w:rsidP="00D00D11"/>
          <w:p w:rsidR="00A57266" w:rsidRDefault="00A57266" w:rsidP="00D00D11">
            <w:r w:rsidRPr="00553833">
              <w:rPr>
                <w:color w:val="538135"/>
              </w:rPr>
              <w:t xml:space="preserve">     A.Y</w:t>
            </w:r>
          </w:p>
          <w:p w:rsidR="00A57266" w:rsidRDefault="00A57266" w:rsidP="00D00D11"/>
          <w:p w:rsidR="00A57266" w:rsidRDefault="00A57266" w:rsidP="00D00D11"/>
        </w:tc>
        <w:tc>
          <w:tcPr>
            <w:tcW w:w="1781" w:type="dxa"/>
            <w:shd w:val="clear" w:color="auto" w:fill="auto"/>
          </w:tcPr>
          <w:p w:rsidR="00A57266" w:rsidRDefault="00A57266" w:rsidP="00D00D11">
            <w:r w:rsidRPr="00553833">
              <w:rPr>
                <w:color w:val="000000"/>
              </w:rPr>
              <w:t>The car turns into a bus no 77, the score of the player doubles</w:t>
            </w:r>
          </w:p>
          <w:p w:rsidR="00A57266" w:rsidRDefault="00A57266" w:rsidP="00D00D11"/>
        </w:tc>
        <w:tc>
          <w:tcPr>
            <w:tcW w:w="1365" w:type="dxa"/>
            <w:shd w:val="clear" w:color="auto" w:fill="auto"/>
          </w:tcPr>
          <w:p w:rsidR="00A57266" w:rsidRDefault="00A57266" w:rsidP="00D00D11">
            <w:r>
              <w:t>X</w:t>
            </w:r>
          </w:p>
        </w:tc>
        <w:tc>
          <w:tcPr>
            <w:tcW w:w="1497" w:type="dxa"/>
            <w:shd w:val="clear" w:color="auto" w:fill="auto"/>
          </w:tcPr>
          <w:p w:rsidR="00A57266" w:rsidRDefault="00A57266" w:rsidP="00D00D11">
            <w:r>
              <w:t>x</w:t>
            </w:r>
          </w:p>
        </w:tc>
        <w:tc>
          <w:tcPr>
            <w:tcW w:w="1365" w:type="dxa"/>
            <w:shd w:val="clear" w:color="auto" w:fill="auto"/>
          </w:tcPr>
          <w:p w:rsidR="00A57266" w:rsidRDefault="00A57266" w:rsidP="00D00D11">
            <w:r>
              <w:t>x</w:t>
            </w:r>
          </w:p>
        </w:tc>
        <w:tc>
          <w:tcPr>
            <w:tcW w:w="1247" w:type="dxa"/>
            <w:shd w:val="clear" w:color="auto" w:fill="auto"/>
          </w:tcPr>
          <w:p w:rsidR="00A57266" w:rsidRDefault="00A57266" w:rsidP="00D00D11">
            <w:r>
              <w:t>x</w:t>
            </w:r>
          </w:p>
        </w:tc>
        <w:tc>
          <w:tcPr>
            <w:tcW w:w="1275" w:type="dxa"/>
            <w:shd w:val="clear" w:color="auto" w:fill="auto"/>
          </w:tcPr>
          <w:p w:rsidR="00A57266" w:rsidRDefault="00A57266" w:rsidP="00D00D11">
            <w:r>
              <w:t>x</w:t>
            </w:r>
          </w:p>
        </w:tc>
        <w:tc>
          <w:tcPr>
            <w:tcW w:w="1134" w:type="dxa"/>
            <w:shd w:val="clear" w:color="auto" w:fill="auto"/>
          </w:tcPr>
          <w:p w:rsidR="00A57266" w:rsidRDefault="00A57266" w:rsidP="00D00D11">
            <w:r>
              <w:t>x</w:t>
            </w:r>
          </w:p>
        </w:tc>
      </w:tr>
      <w:tr w:rsidR="00A57266" w:rsidTr="00D00D11">
        <w:trPr>
          <w:trHeight w:val="1693"/>
        </w:trPr>
        <w:tc>
          <w:tcPr>
            <w:tcW w:w="1784" w:type="dxa"/>
            <w:shd w:val="clear" w:color="auto" w:fill="auto"/>
          </w:tcPr>
          <w:p w:rsidR="00A57266" w:rsidRDefault="00A57266" w:rsidP="00D00D11"/>
          <w:p w:rsidR="00A57266" w:rsidRDefault="00A57266" w:rsidP="00D00D11"/>
          <w:p w:rsidR="00A57266" w:rsidRDefault="00A57266" w:rsidP="00D00D11">
            <w:r w:rsidRPr="00553833">
              <w:rPr>
                <w:color w:val="538135"/>
              </w:rPr>
              <w:t xml:space="preserve">     E.A</w:t>
            </w:r>
          </w:p>
          <w:p w:rsidR="00A57266" w:rsidRDefault="00A57266" w:rsidP="00D00D11"/>
        </w:tc>
        <w:tc>
          <w:tcPr>
            <w:tcW w:w="1781" w:type="dxa"/>
            <w:shd w:val="clear" w:color="auto" w:fill="auto"/>
          </w:tcPr>
          <w:p w:rsidR="00A57266" w:rsidRDefault="00A57266" w:rsidP="00D00D11">
            <w:r w:rsidRPr="00553833">
              <w:rPr>
                <w:color w:val="000000"/>
              </w:rPr>
              <w:t>The car is encrypted and intangible by other cars, the player moves forward easily without crushing.  </w:t>
            </w:r>
          </w:p>
        </w:tc>
        <w:tc>
          <w:tcPr>
            <w:tcW w:w="1365" w:type="dxa"/>
            <w:shd w:val="clear" w:color="auto" w:fill="auto"/>
          </w:tcPr>
          <w:p w:rsidR="00A57266" w:rsidRDefault="00A57266" w:rsidP="00D00D11">
            <w:r>
              <w:t>x</w:t>
            </w:r>
          </w:p>
        </w:tc>
        <w:tc>
          <w:tcPr>
            <w:tcW w:w="1497" w:type="dxa"/>
            <w:shd w:val="clear" w:color="auto" w:fill="auto"/>
          </w:tcPr>
          <w:p w:rsidR="00A57266" w:rsidRDefault="00A57266" w:rsidP="00D00D11">
            <w:r>
              <w:t>x</w:t>
            </w:r>
          </w:p>
        </w:tc>
        <w:tc>
          <w:tcPr>
            <w:tcW w:w="1365" w:type="dxa"/>
            <w:shd w:val="clear" w:color="auto" w:fill="auto"/>
          </w:tcPr>
          <w:p w:rsidR="00A57266" w:rsidRDefault="00A57266" w:rsidP="00D00D11">
            <w:r>
              <w:t>x</w:t>
            </w:r>
          </w:p>
        </w:tc>
        <w:tc>
          <w:tcPr>
            <w:tcW w:w="1247" w:type="dxa"/>
            <w:shd w:val="clear" w:color="auto" w:fill="auto"/>
          </w:tcPr>
          <w:p w:rsidR="00A57266" w:rsidRDefault="00A57266" w:rsidP="00D00D11">
            <w:r>
              <w:t>x</w:t>
            </w:r>
          </w:p>
        </w:tc>
        <w:tc>
          <w:tcPr>
            <w:tcW w:w="1275" w:type="dxa"/>
            <w:shd w:val="clear" w:color="auto" w:fill="auto"/>
          </w:tcPr>
          <w:p w:rsidR="00A57266" w:rsidRDefault="00A57266" w:rsidP="00D00D11">
            <w:r>
              <w:t>x</w:t>
            </w:r>
          </w:p>
        </w:tc>
        <w:tc>
          <w:tcPr>
            <w:tcW w:w="1134" w:type="dxa"/>
            <w:shd w:val="clear" w:color="auto" w:fill="auto"/>
          </w:tcPr>
          <w:p w:rsidR="00A57266" w:rsidRDefault="00A57266" w:rsidP="00D00D11">
            <w:r>
              <w:t>x</w:t>
            </w:r>
          </w:p>
        </w:tc>
      </w:tr>
      <w:tr w:rsidR="00A57266" w:rsidTr="00D00D11">
        <w:trPr>
          <w:trHeight w:val="1831"/>
        </w:trPr>
        <w:tc>
          <w:tcPr>
            <w:tcW w:w="1784" w:type="dxa"/>
            <w:shd w:val="clear" w:color="auto" w:fill="auto"/>
          </w:tcPr>
          <w:p w:rsidR="00A57266" w:rsidRDefault="00A57266" w:rsidP="00D00D11"/>
          <w:p w:rsidR="00A57266" w:rsidRDefault="00A57266" w:rsidP="00D00D11"/>
          <w:p w:rsidR="00A57266" w:rsidRDefault="00A57266" w:rsidP="00D00D11">
            <w:r w:rsidRPr="00553833">
              <w:rPr>
                <w:color w:val="538135"/>
              </w:rPr>
              <w:t xml:space="preserve">    G.G</w:t>
            </w:r>
          </w:p>
          <w:p w:rsidR="00A57266" w:rsidRDefault="00A57266" w:rsidP="00D00D11"/>
        </w:tc>
        <w:tc>
          <w:tcPr>
            <w:tcW w:w="1781" w:type="dxa"/>
            <w:shd w:val="clear" w:color="auto" w:fill="auto"/>
          </w:tcPr>
          <w:p w:rsidR="00A57266" w:rsidRDefault="00A57266" w:rsidP="00D00D11">
            <w:r w:rsidRPr="00553833">
              <w:rPr>
                <w:color w:val="000000"/>
              </w:rPr>
              <w:t>The cars around, except the player’s car, will be affected by the gravity rules and will move with a slow pace</w:t>
            </w:r>
          </w:p>
        </w:tc>
        <w:tc>
          <w:tcPr>
            <w:tcW w:w="1365" w:type="dxa"/>
            <w:shd w:val="clear" w:color="auto" w:fill="auto"/>
          </w:tcPr>
          <w:p w:rsidR="00A57266" w:rsidRDefault="00A57266" w:rsidP="00D00D11">
            <w:r>
              <w:t>x</w:t>
            </w:r>
          </w:p>
        </w:tc>
        <w:tc>
          <w:tcPr>
            <w:tcW w:w="1497" w:type="dxa"/>
            <w:shd w:val="clear" w:color="auto" w:fill="auto"/>
          </w:tcPr>
          <w:p w:rsidR="00A57266" w:rsidRDefault="00A57266" w:rsidP="00D00D11">
            <w:r>
              <w:t>x</w:t>
            </w:r>
          </w:p>
        </w:tc>
        <w:tc>
          <w:tcPr>
            <w:tcW w:w="1365" w:type="dxa"/>
            <w:shd w:val="clear" w:color="auto" w:fill="auto"/>
          </w:tcPr>
          <w:p w:rsidR="00A57266" w:rsidRDefault="00A57266" w:rsidP="00D00D11">
            <w:r>
              <w:t>x</w:t>
            </w:r>
          </w:p>
        </w:tc>
        <w:tc>
          <w:tcPr>
            <w:tcW w:w="1247" w:type="dxa"/>
            <w:shd w:val="clear" w:color="auto" w:fill="auto"/>
          </w:tcPr>
          <w:p w:rsidR="00A57266" w:rsidRDefault="00A57266" w:rsidP="00D00D11">
            <w:r>
              <w:t>x</w:t>
            </w:r>
          </w:p>
        </w:tc>
        <w:tc>
          <w:tcPr>
            <w:tcW w:w="1275" w:type="dxa"/>
            <w:shd w:val="clear" w:color="auto" w:fill="auto"/>
          </w:tcPr>
          <w:p w:rsidR="00A57266" w:rsidRDefault="00A57266" w:rsidP="00D00D11">
            <w:r>
              <w:t>x</w:t>
            </w:r>
          </w:p>
        </w:tc>
        <w:tc>
          <w:tcPr>
            <w:tcW w:w="1134" w:type="dxa"/>
            <w:shd w:val="clear" w:color="auto" w:fill="auto"/>
          </w:tcPr>
          <w:p w:rsidR="00A57266" w:rsidRDefault="00A57266" w:rsidP="00D00D11">
            <w:r>
              <w:t>x</w:t>
            </w:r>
          </w:p>
        </w:tc>
      </w:tr>
      <w:tr w:rsidR="00A57266" w:rsidTr="00D00D11">
        <w:trPr>
          <w:trHeight w:val="1546"/>
        </w:trPr>
        <w:tc>
          <w:tcPr>
            <w:tcW w:w="1784" w:type="dxa"/>
            <w:shd w:val="clear" w:color="auto" w:fill="auto"/>
          </w:tcPr>
          <w:p w:rsidR="00A57266" w:rsidRDefault="00A57266" w:rsidP="00D00D11"/>
          <w:p w:rsidR="00A57266" w:rsidRDefault="00A57266" w:rsidP="00D00D11"/>
          <w:p w:rsidR="00A57266" w:rsidRDefault="00A57266" w:rsidP="00D00D11">
            <w:r w:rsidRPr="00553833">
              <w:rPr>
                <w:color w:val="538135"/>
              </w:rPr>
              <w:t xml:space="preserve">   S.R</w:t>
            </w:r>
          </w:p>
          <w:p w:rsidR="00A57266" w:rsidRDefault="00A57266" w:rsidP="00D00D11"/>
        </w:tc>
        <w:tc>
          <w:tcPr>
            <w:tcW w:w="1781" w:type="dxa"/>
            <w:shd w:val="clear" w:color="auto" w:fill="auto"/>
          </w:tcPr>
          <w:p w:rsidR="00A57266" w:rsidRPr="005E2A9E" w:rsidRDefault="00A57266" w:rsidP="00D00D11">
            <w:pPr>
              <w:rPr>
                <w:color w:val="000000"/>
              </w:rPr>
            </w:pPr>
            <w:r w:rsidRPr="005E2A9E">
              <w:rPr>
                <w:color w:val="000000"/>
              </w:rPr>
              <w:t>The score of the player will increase by 5000-50000 overall</w:t>
            </w:r>
          </w:p>
          <w:p w:rsidR="00A57266" w:rsidRPr="00B43847" w:rsidRDefault="00A57266" w:rsidP="00D00D11">
            <w:pPr>
              <w:rPr>
                <w:color w:val="FF0000"/>
              </w:rPr>
            </w:pPr>
          </w:p>
        </w:tc>
        <w:tc>
          <w:tcPr>
            <w:tcW w:w="1365" w:type="dxa"/>
            <w:shd w:val="clear" w:color="auto" w:fill="auto"/>
          </w:tcPr>
          <w:p w:rsidR="00A57266" w:rsidRDefault="00A57266" w:rsidP="00D00D11">
            <w:r>
              <w:t>x</w:t>
            </w:r>
          </w:p>
        </w:tc>
        <w:tc>
          <w:tcPr>
            <w:tcW w:w="1497" w:type="dxa"/>
            <w:shd w:val="clear" w:color="auto" w:fill="auto"/>
          </w:tcPr>
          <w:p w:rsidR="00A57266" w:rsidRDefault="00A57266" w:rsidP="00D00D11">
            <w:r>
              <w:t>x</w:t>
            </w:r>
          </w:p>
        </w:tc>
        <w:tc>
          <w:tcPr>
            <w:tcW w:w="1365" w:type="dxa"/>
            <w:shd w:val="clear" w:color="auto" w:fill="auto"/>
          </w:tcPr>
          <w:p w:rsidR="00A57266" w:rsidRDefault="00A57266" w:rsidP="00D00D11">
            <w:r>
              <w:t>x</w:t>
            </w:r>
          </w:p>
        </w:tc>
        <w:tc>
          <w:tcPr>
            <w:tcW w:w="1247" w:type="dxa"/>
            <w:shd w:val="clear" w:color="auto" w:fill="auto"/>
          </w:tcPr>
          <w:p w:rsidR="00A57266" w:rsidRDefault="00A57266" w:rsidP="00D00D11">
            <w:r>
              <w:t>x</w:t>
            </w:r>
          </w:p>
          <w:p w:rsidR="00A57266" w:rsidRDefault="00A57266" w:rsidP="00D00D11"/>
        </w:tc>
        <w:tc>
          <w:tcPr>
            <w:tcW w:w="1275" w:type="dxa"/>
            <w:shd w:val="clear" w:color="auto" w:fill="auto"/>
          </w:tcPr>
          <w:p w:rsidR="00A57266" w:rsidRDefault="00A57266" w:rsidP="00D00D11">
            <w:r>
              <w:t>x</w:t>
            </w:r>
          </w:p>
        </w:tc>
        <w:tc>
          <w:tcPr>
            <w:tcW w:w="1134" w:type="dxa"/>
            <w:shd w:val="clear" w:color="auto" w:fill="auto"/>
          </w:tcPr>
          <w:p w:rsidR="00A57266" w:rsidRDefault="00A57266" w:rsidP="00D00D11">
            <w:r>
              <w:t>x</w:t>
            </w:r>
          </w:p>
        </w:tc>
      </w:tr>
      <w:tr w:rsidR="00A57266" w:rsidTr="00D00D11">
        <w:trPr>
          <w:trHeight w:val="1837"/>
        </w:trPr>
        <w:tc>
          <w:tcPr>
            <w:tcW w:w="1784" w:type="dxa"/>
            <w:shd w:val="clear" w:color="auto" w:fill="auto"/>
          </w:tcPr>
          <w:p w:rsidR="00A57266" w:rsidRDefault="00A57266" w:rsidP="00D00D11"/>
          <w:p w:rsidR="00A57266" w:rsidRDefault="00A57266" w:rsidP="00D00D11">
            <w:r w:rsidRPr="00553833">
              <w:rPr>
                <w:color w:val="FF0000"/>
              </w:rPr>
              <w:t xml:space="preserve">    F.A</w:t>
            </w:r>
          </w:p>
          <w:p w:rsidR="00A57266" w:rsidRDefault="00A57266" w:rsidP="00D00D11"/>
          <w:p w:rsidR="00A57266" w:rsidRDefault="00A57266" w:rsidP="00D00D11"/>
        </w:tc>
        <w:tc>
          <w:tcPr>
            <w:tcW w:w="1781" w:type="dxa"/>
            <w:shd w:val="clear" w:color="auto" w:fill="auto"/>
          </w:tcPr>
          <w:p w:rsidR="00A57266" w:rsidRDefault="00A57266" w:rsidP="00D00D11">
            <w:r>
              <w:t>The player will freeze for 5 seconds and lose that amount of time.</w:t>
            </w:r>
          </w:p>
        </w:tc>
        <w:tc>
          <w:tcPr>
            <w:tcW w:w="1365" w:type="dxa"/>
            <w:shd w:val="clear" w:color="auto" w:fill="auto"/>
          </w:tcPr>
          <w:p w:rsidR="00A57266" w:rsidRDefault="00A57266" w:rsidP="00D00D11">
            <w:r>
              <w:t>x</w:t>
            </w:r>
          </w:p>
        </w:tc>
        <w:tc>
          <w:tcPr>
            <w:tcW w:w="1497" w:type="dxa"/>
            <w:shd w:val="clear" w:color="auto" w:fill="auto"/>
          </w:tcPr>
          <w:p w:rsidR="00A57266" w:rsidRDefault="00A57266" w:rsidP="00D00D11">
            <w:r>
              <w:t>x</w:t>
            </w:r>
          </w:p>
        </w:tc>
        <w:tc>
          <w:tcPr>
            <w:tcW w:w="1365" w:type="dxa"/>
            <w:shd w:val="clear" w:color="auto" w:fill="auto"/>
          </w:tcPr>
          <w:p w:rsidR="00A57266" w:rsidRDefault="00A57266" w:rsidP="00D00D11">
            <w:r>
              <w:t>x</w:t>
            </w:r>
          </w:p>
        </w:tc>
        <w:tc>
          <w:tcPr>
            <w:tcW w:w="1247" w:type="dxa"/>
            <w:shd w:val="clear" w:color="auto" w:fill="auto"/>
          </w:tcPr>
          <w:p w:rsidR="00A57266" w:rsidRDefault="00A57266" w:rsidP="00D00D11">
            <w:r>
              <w:t>x</w:t>
            </w:r>
          </w:p>
        </w:tc>
        <w:tc>
          <w:tcPr>
            <w:tcW w:w="1275" w:type="dxa"/>
            <w:shd w:val="clear" w:color="auto" w:fill="auto"/>
          </w:tcPr>
          <w:p w:rsidR="00A57266" w:rsidRDefault="00A57266" w:rsidP="00D00D11">
            <w:r>
              <w:t>x</w:t>
            </w:r>
          </w:p>
        </w:tc>
        <w:tc>
          <w:tcPr>
            <w:tcW w:w="1134" w:type="dxa"/>
            <w:shd w:val="clear" w:color="auto" w:fill="auto"/>
          </w:tcPr>
          <w:p w:rsidR="00A57266" w:rsidRDefault="00A57266" w:rsidP="00D00D11">
            <w:r>
              <w:t>x</w:t>
            </w:r>
          </w:p>
        </w:tc>
      </w:tr>
      <w:tr w:rsidR="00A57266" w:rsidTr="00D00D11">
        <w:trPr>
          <w:trHeight w:val="1291"/>
        </w:trPr>
        <w:tc>
          <w:tcPr>
            <w:tcW w:w="1784" w:type="dxa"/>
            <w:shd w:val="clear" w:color="auto" w:fill="auto"/>
          </w:tcPr>
          <w:p w:rsidR="00A57266" w:rsidRDefault="00A57266" w:rsidP="00D00D11"/>
          <w:p w:rsidR="00A57266" w:rsidRPr="00553833" w:rsidRDefault="00A57266" w:rsidP="00D00D11">
            <w:pPr>
              <w:rPr>
                <w:color w:val="FF0000"/>
              </w:rPr>
            </w:pPr>
            <w:r w:rsidRPr="00553833">
              <w:rPr>
                <w:color w:val="FF0000"/>
              </w:rPr>
              <w:t xml:space="preserve">   Stone</w:t>
            </w:r>
          </w:p>
          <w:p w:rsidR="00A57266" w:rsidRDefault="00A57266" w:rsidP="00D00D11"/>
          <w:p w:rsidR="00A57266" w:rsidRDefault="00A57266" w:rsidP="00D00D11"/>
          <w:p w:rsidR="00A57266" w:rsidRDefault="00A57266" w:rsidP="00D00D11"/>
        </w:tc>
        <w:tc>
          <w:tcPr>
            <w:tcW w:w="1781" w:type="dxa"/>
            <w:shd w:val="clear" w:color="auto" w:fill="auto"/>
          </w:tcPr>
          <w:p w:rsidR="00A57266" w:rsidRDefault="00A57266" w:rsidP="00D00D11"/>
          <w:p w:rsidR="00A57266" w:rsidRDefault="00A57266" w:rsidP="00D00D11">
            <w:r>
              <w:t>Player loses the game when it crashes into stone</w:t>
            </w:r>
          </w:p>
        </w:tc>
        <w:tc>
          <w:tcPr>
            <w:tcW w:w="1365" w:type="dxa"/>
            <w:shd w:val="clear" w:color="auto" w:fill="auto"/>
          </w:tcPr>
          <w:p w:rsidR="00A57266" w:rsidRDefault="00A57266" w:rsidP="00D00D11">
            <w:r>
              <w:t>x</w:t>
            </w:r>
          </w:p>
        </w:tc>
        <w:tc>
          <w:tcPr>
            <w:tcW w:w="1497" w:type="dxa"/>
            <w:shd w:val="clear" w:color="auto" w:fill="auto"/>
          </w:tcPr>
          <w:p w:rsidR="00A57266" w:rsidRDefault="00A57266" w:rsidP="00D00D11">
            <w:r>
              <w:t>x</w:t>
            </w:r>
          </w:p>
        </w:tc>
        <w:tc>
          <w:tcPr>
            <w:tcW w:w="1365" w:type="dxa"/>
            <w:shd w:val="clear" w:color="auto" w:fill="auto"/>
          </w:tcPr>
          <w:p w:rsidR="00A57266" w:rsidRDefault="00A57266" w:rsidP="00D00D11">
            <w:r>
              <w:t>x</w:t>
            </w:r>
          </w:p>
        </w:tc>
        <w:tc>
          <w:tcPr>
            <w:tcW w:w="1247" w:type="dxa"/>
            <w:shd w:val="clear" w:color="auto" w:fill="auto"/>
          </w:tcPr>
          <w:p w:rsidR="00A57266" w:rsidRDefault="00A57266" w:rsidP="00D00D11">
            <w:r>
              <w:t>x</w:t>
            </w:r>
          </w:p>
        </w:tc>
        <w:tc>
          <w:tcPr>
            <w:tcW w:w="1275" w:type="dxa"/>
            <w:shd w:val="clear" w:color="auto" w:fill="auto"/>
          </w:tcPr>
          <w:p w:rsidR="00A57266" w:rsidRDefault="00A57266" w:rsidP="00D00D11">
            <w:r>
              <w:t>x</w:t>
            </w:r>
          </w:p>
        </w:tc>
        <w:tc>
          <w:tcPr>
            <w:tcW w:w="1134" w:type="dxa"/>
            <w:shd w:val="clear" w:color="auto" w:fill="auto"/>
          </w:tcPr>
          <w:p w:rsidR="00A57266" w:rsidRDefault="00A57266" w:rsidP="00D00D11">
            <w:r>
              <w:t>x</w:t>
            </w:r>
          </w:p>
        </w:tc>
      </w:tr>
    </w:tbl>
    <w:p w:rsidR="00A57266" w:rsidRPr="00A57266" w:rsidRDefault="00A57266" w:rsidP="00A57266">
      <w:pPr>
        <w:rPr>
          <w:b/>
          <w:i/>
          <w:color w:val="31849B" w:themeColor="accent5" w:themeShade="BF"/>
        </w:rPr>
      </w:pPr>
    </w:p>
    <w:p w:rsidR="008F0D23" w:rsidRPr="000851A8" w:rsidRDefault="008F0D23">
      <w:pPr>
        <w:rPr>
          <w:b/>
          <w:i/>
          <w:color w:val="FF0000"/>
        </w:rPr>
      </w:pPr>
    </w:p>
    <w:p w:rsidR="008F0D23" w:rsidRDefault="008F0D23">
      <w:pPr>
        <w:rPr>
          <w:b/>
          <w:color w:val="FF0000"/>
        </w:rPr>
      </w:pPr>
    </w:p>
    <w:p w:rsidR="008F0D23" w:rsidRDefault="008F0D23">
      <w:pPr>
        <w:rPr>
          <w:b/>
          <w:color w:val="FF0000"/>
        </w:rPr>
      </w:pPr>
    </w:p>
    <w:p w:rsidR="008F0D23" w:rsidRDefault="008F0D23">
      <w:pPr>
        <w:rPr>
          <w:b/>
          <w:color w:val="FF0000"/>
        </w:rPr>
      </w:pPr>
    </w:p>
    <w:p w:rsidR="008F0D23" w:rsidRDefault="008F0D23">
      <w:pPr>
        <w:rPr>
          <w:b/>
          <w:color w:val="FF0000"/>
        </w:rPr>
      </w:pPr>
    </w:p>
    <w:p w:rsidR="008F0D23" w:rsidRDefault="008F0D23"/>
    <w:p w:rsidR="008F0D23" w:rsidRDefault="008F0D23"/>
    <w:p w:rsidR="008F0D23" w:rsidRDefault="008F0D23"/>
    <w:p w:rsidR="008F0D23" w:rsidRDefault="008F0D23"/>
    <w:p w:rsidR="008F0D23" w:rsidRDefault="008F0D23"/>
    <w:p w:rsidR="008F0D23" w:rsidRDefault="008F0D23"/>
    <w:p w:rsidR="008F0D23" w:rsidRDefault="008F0D23"/>
    <w:p w:rsidR="008F0D23" w:rsidRDefault="008F0D23"/>
    <w:p w:rsidR="008F0D23" w:rsidRDefault="008F0D23"/>
    <w:p w:rsidR="008F0D23" w:rsidRDefault="008F0D23"/>
    <w:p w:rsidR="008F0D23" w:rsidRDefault="008F0D23"/>
    <w:p w:rsidR="008F0D23" w:rsidRDefault="00FF5F77">
      <w:pPr>
        <w:pStyle w:val="Heading1"/>
        <w:numPr>
          <w:ilvl w:val="0"/>
          <w:numId w:val="7"/>
        </w:numPr>
      </w:pPr>
      <w:bookmarkStart w:id="255" w:name="_Ref530346262"/>
      <w:r>
        <w:t>References</w:t>
      </w:r>
      <w:bookmarkEnd w:id="255"/>
    </w:p>
    <w:p w:rsidR="008F0D23" w:rsidRDefault="008F0D23"/>
    <w:p w:rsidR="008F0D23" w:rsidRDefault="004B3B27" w:rsidP="00A57266">
      <w:pPr>
        <w:pStyle w:val="ListParagraph"/>
        <w:numPr>
          <w:ilvl w:val="0"/>
          <w:numId w:val="10"/>
        </w:numPr>
      </w:pPr>
      <w:hyperlink r:id="rId10" w:history="1">
        <w:r w:rsidRPr="00674253">
          <w:rPr>
            <w:rStyle w:val="Hyperlink"/>
          </w:rPr>
          <w:t>https://unity3d.com/unity/system-requirements</w:t>
        </w:r>
      </w:hyperlink>
    </w:p>
    <w:p w:rsidR="008F0D23" w:rsidRDefault="008F0D23"/>
    <w:sectPr w:rsidR="008F0D23">
      <w:type w:val="continuous"/>
      <w:pgSz w:w="11907" w:h="16839"/>
      <w:pgMar w:top="4079"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DE4" w:rsidRDefault="00337DE4">
      <w:r>
        <w:separator/>
      </w:r>
    </w:p>
  </w:endnote>
  <w:endnote w:type="continuationSeparator" w:id="0">
    <w:p w:rsidR="00337DE4" w:rsidRDefault="00337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alonPlain">
    <w:altName w:val="Calibri"/>
    <w:panose1 w:val="020B0604020202020204"/>
    <w:charset w:val="00"/>
    <w:family w:val="auto"/>
    <w:pitch w:val="default"/>
  </w:font>
  <w:font w:name="Noto Sans Symbols">
    <w:altName w:val="Calibri"/>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D23" w:rsidRDefault="00FF5F77">
    <w:pPr>
      <w:pBdr>
        <w:top w:val="nil"/>
        <w:left w:val="nil"/>
        <w:bottom w:val="nil"/>
        <w:right w:val="nil"/>
        <w:between w:val="nil"/>
      </w:pBdr>
      <w:tabs>
        <w:tab w:val="right" w:pos="9639"/>
      </w:tabs>
      <w:jc w:val="right"/>
      <w:rPr>
        <w:color w:val="000000"/>
      </w:rPr>
    </w:pPr>
    <w:r>
      <w:rPr>
        <w:color w:val="000000"/>
      </w:rPr>
      <w:t>CSCI 4836: Game Development Fundamentals</w:t>
    </w:r>
    <w:r>
      <w:rPr>
        <w:color w:val="000000"/>
      </w:rPr>
      <w:tab/>
      <w:t xml:space="preserve">Page </w:t>
    </w:r>
    <w:r>
      <w:rPr>
        <w:b/>
        <w:color w:val="000000"/>
      </w:rPr>
      <w:fldChar w:fldCharType="begin"/>
    </w:r>
    <w:r>
      <w:rPr>
        <w:b/>
        <w:color w:val="000000"/>
      </w:rPr>
      <w:instrText>PAGE</w:instrText>
    </w:r>
    <w:r>
      <w:rPr>
        <w:b/>
        <w:color w:val="000000"/>
      </w:rPr>
      <w:fldChar w:fldCharType="separate"/>
    </w:r>
    <w:r w:rsidR="00F912F1">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F912F1">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DE4" w:rsidRDefault="00337DE4">
      <w:r>
        <w:separator/>
      </w:r>
    </w:p>
  </w:footnote>
  <w:footnote w:type="continuationSeparator" w:id="0">
    <w:p w:rsidR="00337DE4" w:rsidRDefault="00337DE4">
      <w:r>
        <w:continuationSeparator/>
      </w:r>
    </w:p>
  </w:footnote>
  <w:footnote w:id="1">
    <w:p w:rsidR="008F0D23" w:rsidRDefault="00FF5F77">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This template is based on the Unity Curricular Framework ©May 2015 Unity3d. </w:t>
      </w:r>
    </w:p>
    <w:p w:rsidR="008F0D23" w:rsidRDefault="008F0D23">
      <w:pPr>
        <w:pBdr>
          <w:top w:val="nil"/>
          <w:left w:val="nil"/>
          <w:bottom w:val="nil"/>
          <w:right w:val="nil"/>
          <w:between w:val="nil"/>
        </w:pBdr>
        <w:rPr>
          <w:color w:val="000000"/>
          <w:sz w:val="20"/>
          <w:szCs w:val="20"/>
        </w:rPr>
      </w:pPr>
    </w:p>
  </w:footnote>
  <w:footnote w:id="2">
    <w:p w:rsidR="009D1AB5" w:rsidDel="0048432F" w:rsidRDefault="009D1AB5" w:rsidP="009D1AB5">
      <w:pPr>
        <w:pStyle w:val="FootnoteText"/>
        <w:rPr>
          <w:ins w:id="224" w:author="Araz Yusubov" w:date="2018-09-18T19:53:00Z"/>
          <w:del w:id="225" w:author="Aytan" w:date="2018-11-18T20:33:00Z"/>
        </w:rPr>
      </w:pPr>
      <w:ins w:id="226" w:author="Araz Yusubov" w:date="2018-09-18T19:51:00Z">
        <w:del w:id="227" w:author="Aytan" w:date="2018-11-18T20:33:00Z">
          <w:r w:rsidDel="0048432F">
            <w:rPr>
              <w:rStyle w:val="FootnoteReference"/>
            </w:rPr>
            <w:footnoteRef/>
          </w:r>
          <w:r w:rsidDel="0048432F">
            <w:delText xml:space="preserve"> Interaction matrix is a </w:delText>
          </w:r>
        </w:del>
      </w:ins>
      <w:ins w:id="228" w:author="Araz Yusubov" w:date="2018-09-18T19:52:00Z">
        <w:del w:id="229" w:author="Aytan" w:date="2018-11-18T20:33:00Z">
          <w:r w:rsidDel="0048432F">
            <w:delText>spreadsheet listing game object</w:delText>
          </w:r>
        </w:del>
      </w:ins>
      <w:ins w:id="230" w:author="Araz Yusubov" w:date="2018-09-18T19:56:00Z">
        <w:del w:id="231" w:author="Aytan" w:date="2018-11-18T20:33:00Z">
          <w:r w:rsidDel="0048432F">
            <w:delText>s</w:delText>
          </w:r>
        </w:del>
      </w:ins>
      <w:ins w:id="232" w:author="Araz Yusubov" w:date="2018-09-18T19:52:00Z">
        <w:del w:id="233" w:author="Aytan" w:date="2018-11-18T20:33:00Z">
          <w:r w:rsidDel="0048432F">
            <w:delText xml:space="preserve"> on sides</w:delText>
          </w:r>
        </w:del>
      </w:ins>
      <w:ins w:id="234" w:author="Araz Yusubov" w:date="2018-09-18T19:56:00Z">
        <w:del w:id="235" w:author="Aytan" w:date="2018-11-18T20:33:00Z">
          <w:r w:rsidDel="0048432F">
            <w:delText>,</w:delText>
          </w:r>
        </w:del>
      </w:ins>
      <w:ins w:id="236" w:author="Araz Yusubov" w:date="2018-09-18T19:52:00Z">
        <w:del w:id="237" w:author="Aytan" w:date="2018-11-18T20:33:00Z">
          <w:r w:rsidDel="0048432F">
            <w:delText xml:space="preserve"> and </w:delText>
          </w:r>
        </w:del>
      </w:ins>
      <w:ins w:id="238" w:author="Araz Yusubov" w:date="2018-09-18T19:53:00Z">
        <w:del w:id="239" w:author="Aytan" w:date="2018-11-18T20:33:00Z">
          <w:r w:rsidRPr="00BD3341" w:rsidDel="0048432F">
            <w:delText xml:space="preserve">interactions that can occur </w:delText>
          </w:r>
          <w:r w:rsidDel="0048432F">
            <w:delText xml:space="preserve">between them during </w:delText>
          </w:r>
        </w:del>
      </w:ins>
      <w:ins w:id="240" w:author="Araz Yusubov" w:date="2018-09-18T19:56:00Z">
        <w:del w:id="241" w:author="Aytan" w:date="2018-11-18T20:33:00Z">
          <w:r w:rsidDel="0048432F">
            <w:delText>the</w:delText>
          </w:r>
        </w:del>
      </w:ins>
      <w:ins w:id="242" w:author="Araz Yusubov" w:date="2018-09-18T19:53:00Z">
        <w:del w:id="243" w:author="Aytan" w:date="2018-11-18T20:33:00Z">
          <w:r w:rsidRPr="00BD3341" w:rsidDel="0048432F">
            <w:delText xml:space="preserve"> game</w:delText>
          </w:r>
          <w:r w:rsidDel="0048432F">
            <w:delText xml:space="preserve"> </w:delText>
          </w:r>
        </w:del>
      </w:ins>
      <w:ins w:id="244" w:author="Araz Yusubov" w:date="2018-09-18T19:57:00Z">
        <w:del w:id="245" w:author="Aytan" w:date="2018-11-18T20:33:00Z">
          <w:r w:rsidDel="0048432F">
            <w:delText>at</w:delText>
          </w:r>
        </w:del>
      </w:ins>
      <w:ins w:id="246" w:author="Araz Yusubov" w:date="2018-09-18T19:53:00Z">
        <w:del w:id="247" w:author="Aytan" w:date="2018-11-18T20:33:00Z">
          <w:r w:rsidDel="0048432F">
            <w:delText xml:space="preserve"> intersections of rows and columns.</w:delText>
          </w:r>
        </w:del>
      </w:ins>
    </w:p>
    <w:p w:rsidR="009D1AB5" w:rsidDel="0048432F" w:rsidRDefault="009D1AB5" w:rsidP="009D1AB5">
      <w:pPr>
        <w:pStyle w:val="FootnoteText"/>
        <w:rPr>
          <w:del w:id="248" w:author="Aytan" w:date="2018-11-18T20:33:00Z"/>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D23" w:rsidRDefault="008F0D23">
    <w:pPr>
      <w:widowControl w:val="0"/>
      <w:pBdr>
        <w:top w:val="nil"/>
        <w:left w:val="nil"/>
        <w:bottom w:val="nil"/>
        <w:right w:val="nil"/>
        <w:between w:val="nil"/>
      </w:pBdr>
      <w:spacing w:line="276" w:lineRule="auto"/>
      <w:rPr>
        <w:color w:val="000000"/>
        <w:sz w:val="20"/>
        <w:szCs w:val="20"/>
      </w:rPr>
    </w:pPr>
  </w:p>
  <w:tbl>
    <w:tblPr>
      <w:tblStyle w:val="a2"/>
      <w:tblW w:w="9855" w:type="dxa"/>
      <w:tblLayout w:type="fixed"/>
      <w:tblLook w:val="0000" w:firstRow="0" w:lastRow="0" w:firstColumn="0" w:lastColumn="0" w:noHBand="0" w:noVBand="0"/>
    </w:tblPr>
    <w:tblGrid>
      <w:gridCol w:w="2093"/>
      <w:gridCol w:w="7762"/>
    </w:tblGrid>
    <w:tr w:rsidR="008F0D23">
      <w:tc>
        <w:tcPr>
          <w:tcW w:w="2093" w:type="dxa"/>
        </w:tcPr>
        <w:p w:rsidR="008F0D23" w:rsidRDefault="00FF5F77">
          <w:r>
            <w:rPr>
              <w:noProof/>
            </w:rPr>
            <w:drawing>
              <wp:inline distT="0" distB="0" distL="114300" distR="114300">
                <wp:extent cx="1042670" cy="672465"/>
                <wp:effectExtent l="0" t="0" r="0" b="0"/>
                <wp:docPr id="1"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rsidR="008F0D23" w:rsidRDefault="00FF5F77">
          <w:r>
            <w:t>ADA University</w:t>
          </w:r>
        </w:p>
        <w:p w:rsidR="008F0D23" w:rsidRDefault="00FF5F77">
          <w:r>
            <w:t>School of Information Technologies and Engineering</w:t>
          </w:r>
        </w:p>
        <w:p w:rsidR="008F0D23" w:rsidRDefault="00FF5F77">
          <w:r>
            <w:rPr>
              <w:b/>
            </w:rPr>
            <w:t>CSCI 4836: Game Development Fundamentals</w:t>
          </w:r>
        </w:p>
        <w:p w:rsidR="008F0D23" w:rsidRDefault="00FF5F77">
          <w:r>
            <w:t>Fall Semester, 2018</w:t>
          </w:r>
        </w:p>
      </w:tc>
    </w:tr>
  </w:tbl>
  <w:p w:rsidR="008F0D23" w:rsidRDefault="008F0D23">
    <w:pPr>
      <w:rPr>
        <w:b/>
        <w:color w:val="FF0000"/>
      </w:rPr>
    </w:pPr>
  </w:p>
  <w:p w:rsidR="008F0D23" w:rsidRDefault="008F0D23">
    <w:pP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9280E"/>
    <w:multiLevelType w:val="hybridMultilevel"/>
    <w:tmpl w:val="97C8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311CD"/>
    <w:multiLevelType w:val="hybridMultilevel"/>
    <w:tmpl w:val="2C6E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30E8B"/>
    <w:multiLevelType w:val="multilevel"/>
    <w:tmpl w:val="389069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B36E78"/>
    <w:multiLevelType w:val="multilevel"/>
    <w:tmpl w:val="694AC8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DB6538A"/>
    <w:multiLevelType w:val="hybridMultilevel"/>
    <w:tmpl w:val="263E7164"/>
    <w:lvl w:ilvl="0" w:tplc="04090001">
      <w:start w:val="1"/>
      <w:numFmt w:val="bullet"/>
      <w:lvlText w:val=""/>
      <w:lvlJc w:val="left"/>
      <w:pPr>
        <w:ind w:left="720" w:hanging="360"/>
      </w:pPr>
      <w:rPr>
        <w:rFonts w:ascii="Symbol" w:hAnsi="Symbol" w:hint="default"/>
      </w:rPr>
    </w:lvl>
    <w:lvl w:ilvl="1" w:tplc="AD8E9676">
      <w:numFmt w:val="bullet"/>
      <w:lvlText w:val="•"/>
      <w:lvlJc w:val="left"/>
      <w:pPr>
        <w:ind w:left="1440" w:hanging="360"/>
      </w:pPr>
      <w:rPr>
        <w:rFonts w:ascii="AvalonPlain" w:eastAsia="Times New Roman" w:hAnsi="AvalonPlain" w:cs="AvalonPlai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37766"/>
    <w:multiLevelType w:val="multilevel"/>
    <w:tmpl w:val="B262F0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66966F3"/>
    <w:multiLevelType w:val="multilevel"/>
    <w:tmpl w:val="B10216CA"/>
    <w:lvl w:ilvl="0">
      <w:start w:val="1"/>
      <w:numFmt w:val="bulle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440" w:hanging="360"/>
      </w:pPr>
      <w:rPr>
        <w:rFonts w:ascii="AvalonPlain" w:eastAsia="AvalonPlain" w:hAnsi="AvalonPlain" w:cs="AvalonPlai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48367DEA"/>
    <w:multiLevelType w:val="multilevel"/>
    <w:tmpl w:val="A75E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43729B"/>
    <w:multiLevelType w:val="hybridMultilevel"/>
    <w:tmpl w:val="8CCA8BEA"/>
    <w:lvl w:ilvl="0" w:tplc="CDCC8DC0">
      <w:start w:val="1"/>
      <w:numFmt w:val="decimal"/>
      <w:lvlText w:val="%1)"/>
      <w:lvlJc w:val="left"/>
      <w:pPr>
        <w:ind w:left="720" w:hanging="360"/>
      </w:pPr>
      <w:rPr>
        <w:rFonts w:hint="default"/>
        <w:color w:val="1155CC"/>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41341"/>
    <w:multiLevelType w:val="multilevel"/>
    <w:tmpl w:val="C8BA09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D077323"/>
    <w:multiLevelType w:val="hybridMultilevel"/>
    <w:tmpl w:val="C6CC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B2C4F"/>
    <w:multiLevelType w:val="multilevel"/>
    <w:tmpl w:val="356CF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D0036B"/>
    <w:multiLevelType w:val="multilevel"/>
    <w:tmpl w:val="BD1EB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6"/>
  </w:num>
  <w:num w:numId="4">
    <w:abstractNumId w:val="9"/>
  </w:num>
  <w:num w:numId="5">
    <w:abstractNumId w:val="5"/>
  </w:num>
  <w:num w:numId="6">
    <w:abstractNumId w:val="7"/>
  </w:num>
  <w:num w:numId="7">
    <w:abstractNumId w:val="3"/>
  </w:num>
  <w:num w:numId="8">
    <w:abstractNumId w:val="2"/>
  </w:num>
  <w:num w:numId="9">
    <w:abstractNumId w:val="1"/>
  </w:num>
  <w:num w:numId="10">
    <w:abstractNumId w:val="8"/>
  </w:num>
  <w:num w:numId="11">
    <w:abstractNumId w:val="4"/>
  </w:num>
  <w:num w:numId="12">
    <w:abstractNumId w:val="10"/>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lyas Karimov">
    <w15:presenceInfo w15:providerId="AD" w15:userId="S::ikarimov2019@ada.edu.az::3788eb2e-8ed5-49f8-b49d-d821a749e1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F0D23"/>
    <w:rsid w:val="000851A8"/>
    <w:rsid w:val="00337DE4"/>
    <w:rsid w:val="004B3B27"/>
    <w:rsid w:val="008F0D23"/>
    <w:rsid w:val="009D1AB5"/>
    <w:rsid w:val="00A57266"/>
    <w:rsid w:val="00A66EEB"/>
    <w:rsid w:val="00F912F1"/>
    <w:rsid w:val="00FF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B2F9"/>
  <w15:docId w15:val="{A2DCB94F-018F-0348-9ED7-FBB6E162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ind w:left="426" w:hanging="426"/>
      <w:outlineLvl w:val="0"/>
    </w:pPr>
    <w:rPr>
      <w:rFonts w:ascii="Arial" w:eastAsia="Arial" w:hAnsi="Arial" w:cs="Arial"/>
      <w:b/>
      <w:color w:val="31849B"/>
      <w:sz w:val="32"/>
      <w:szCs w:val="32"/>
    </w:rPr>
  </w:style>
  <w:style w:type="paragraph" w:styleId="Heading2">
    <w:name w:val="heading 2"/>
    <w:basedOn w:val="Normal"/>
    <w:next w:val="Normal"/>
    <w:pPr>
      <w:keepNext/>
      <w:keepLines/>
      <w:spacing w:before="200"/>
      <w:outlineLvl w:val="1"/>
    </w:pPr>
    <w:rPr>
      <w:rFonts w:ascii="Arial" w:eastAsia="Arial" w:hAnsi="Arial" w:cs="Arial"/>
      <w:b/>
      <w:color w:val="31849B"/>
    </w:rPr>
  </w:style>
  <w:style w:type="paragraph" w:styleId="Heading3">
    <w:name w:val="heading 3"/>
    <w:basedOn w:val="Normal"/>
    <w:next w:val="Normal"/>
    <w:pPr>
      <w:keepNext/>
      <w:keepLines/>
      <w:spacing w:before="200"/>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31849B"/>
      </w:pBdr>
      <w:spacing w:after="300"/>
      <w:contextualSpacing/>
    </w:pPr>
    <w:rPr>
      <w:rFonts w:ascii="Arial" w:eastAsia="Arial" w:hAnsi="Arial" w:cs="Arial"/>
      <w:b/>
      <w:color w:val="31849B"/>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F91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12F1"/>
    <w:rPr>
      <w:rFonts w:ascii="Times New Roman" w:hAnsi="Times New Roman" w:cs="Times New Roman"/>
      <w:sz w:val="18"/>
      <w:szCs w:val="18"/>
    </w:rPr>
  </w:style>
  <w:style w:type="paragraph" w:styleId="ListParagraph">
    <w:name w:val="List Paragraph"/>
    <w:basedOn w:val="Normal"/>
    <w:uiPriority w:val="34"/>
    <w:qFormat/>
    <w:rsid w:val="00F912F1"/>
    <w:pPr>
      <w:ind w:left="720"/>
      <w:contextualSpacing/>
    </w:pPr>
  </w:style>
  <w:style w:type="character" w:styleId="Hyperlink">
    <w:name w:val="Hyperlink"/>
    <w:basedOn w:val="DefaultParagraphFont"/>
    <w:uiPriority w:val="99"/>
    <w:unhideWhenUsed/>
    <w:rsid w:val="00A57266"/>
    <w:rPr>
      <w:color w:val="0000FF" w:themeColor="hyperlink"/>
      <w:u w:val="single"/>
    </w:rPr>
  </w:style>
  <w:style w:type="character" w:styleId="UnresolvedMention">
    <w:name w:val="Unresolved Mention"/>
    <w:basedOn w:val="DefaultParagraphFont"/>
    <w:uiPriority w:val="99"/>
    <w:semiHidden/>
    <w:unhideWhenUsed/>
    <w:rsid w:val="00A57266"/>
    <w:rPr>
      <w:color w:val="605E5C"/>
      <w:shd w:val="clear" w:color="auto" w:fill="E1DFDD"/>
    </w:rPr>
  </w:style>
  <w:style w:type="paragraph" w:styleId="FootnoteText">
    <w:name w:val="footnote text"/>
    <w:basedOn w:val="Normal"/>
    <w:link w:val="FootnoteTextChar"/>
    <w:uiPriority w:val="99"/>
    <w:semiHidden/>
    <w:unhideWhenUsed/>
    <w:rsid w:val="009D1AB5"/>
    <w:rPr>
      <w:rFonts w:eastAsia="Times New Roman" w:cs="Arial"/>
      <w:sz w:val="20"/>
      <w:szCs w:val="20"/>
    </w:rPr>
  </w:style>
  <w:style w:type="character" w:customStyle="1" w:styleId="FootnoteTextChar">
    <w:name w:val="Footnote Text Char"/>
    <w:basedOn w:val="DefaultParagraphFont"/>
    <w:link w:val="FootnoteText"/>
    <w:uiPriority w:val="99"/>
    <w:semiHidden/>
    <w:rsid w:val="009D1AB5"/>
    <w:rPr>
      <w:rFonts w:eastAsia="Times New Roman" w:cs="Arial"/>
      <w:sz w:val="20"/>
      <w:szCs w:val="20"/>
    </w:rPr>
  </w:style>
  <w:style w:type="character" w:styleId="FootnoteReference">
    <w:name w:val="footnote reference"/>
    <w:uiPriority w:val="99"/>
    <w:semiHidden/>
    <w:unhideWhenUsed/>
    <w:rsid w:val="009D1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nity3d.com/unity/system-requirements"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3EC4E-C7B7-C04A-B661-B853714B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Sevil Jafarova</cp:lastModifiedBy>
  <cp:revision>4</cp:revision>
  <dcterms:created xsi:type="dcterms:W3CDTF">2018-11-18T18:43:00Z</dcterms:created>
  <dcterms:modified xsi:type="dcterms:W3CDTF">2018-11-18T19:30:00Z</dcterms:modified>
</cp:coreProperties>
</file>