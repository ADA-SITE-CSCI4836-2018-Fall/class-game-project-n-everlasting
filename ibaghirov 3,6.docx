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C0B" w:rsidRPr="00F92062" w:rsidDel="006E6FA6" w:rsidRDefault="003A2E02" w:rsidP="00C2617E">
      <w:pPr>
        <w:pStyle w:val="ae"/>
        <w:rPr>
          <w:del w:id="0" w:author="Пользователь Microsoft Office" w:date="2018-10-18T21:32:00Z"/>
          <w:sz w:val="40"/>
          <w:szCs w:val="40"/>
        </w:rPr>
      </w:pPr>
      <w:del w:id="1" w:author="Пользователь Microsoft Office" w:date="2018-10-18T21:32:00Z">
        <w:r w:rsidDel="006E6FA6">
          <w:delText>&lt;</w:delText>
        </w:r>
        <w:r w:rsidR="00BC0A65" w:rsidDel="006E6FA6">
          <w:delText>Game p</w:delText>
        </w:r>
        <w:r w:rsidDel="006E6FA6">
          <w:delText>roject name&gt;</w:delText>
        </w:r>
      </w:del>
    </w:p>
    <w:p w:rsidR="00DB5829" w:rsidDel="006E6FA6" w:rsidRDefault="00DB5829" w:rsidP="00C2617E">
      <w:pPr>
        <w:ind w:right="3402"/>
        <w:rPr>
          <w:del w:id="2" w:author="Пользователь Microsoft Office" w:date="2018-10-18T21:32:00Z"/>
        </w:rPr>
      </w:pPr>
      <w:del w:id="3" w:author="Пользователь Microsoft Office" w:date="2018-10-18T21:32:00Z">
        <w:r w:rsidDel="006E6FA6">
          <w:delText>&lt;Game catch phrase&gt;</w:delText>
        </w:r>
      </w:del>
    </w:p>
    <w:p w:rsidR="00DB5829" w:rsidDel="006E6FA6" w:rsidRDefault="00DB5829" w:rsidP="00C2617E">
      <w:pPr>
        <w:ind w:right="3402"/>
        <w:rPr>
          <w:del w:id="4" w:author="Пользователь Microsoft Office" w:date="2018-10-18T21:32:00Z"/>
        </w:rPr>
      </w:pPr>
    </w:p>
    <w:p w:rsidR="004F5C0B" w:rsidRPr="004F5C0B" w:rsidDel="006E6FA6" w:rsidRDefault="00ED5CCF" w:rsidP="00C2617E">
      <w:pPr>
        <w:ind w:right="3402"/>
        <w:rPr>
          <w:del w:id="5" w:author="Пользователь Microsoft Office" w:date="2018-10-18T21:32:00Z"/>
        </w:rPr>
      </w:pPr>
      <w:del w:id="6" w:author="Пользователь Microsoft Office" w:date="2018-10-18T21:32:00Z">
        <w:r w:rsidDel="006E6FA6">
          <w:delText>Design</w:delText>
        </w:r>
        <w:r w:rsidR="00FB2745" w:rsidDel="006E6FA6">
          <w:delText xml:space="preserve"> Document</w:delText>
        </w:r>
        <w:r w:rsidR="00112C2F" w:rsidDel="006E6FA6">
          <w:delText xml:space="preserve"> </w:delText>
        </w:r>
        <w:r w:rsidR="003D2D13" w:rsidDel="006E6FA6">
          <w:br/>
        </w:r>
        <w:r w:rsidR="002608D4" w:rsidDel="006E6FA6">
          <w:delText>(</w:delText>
        </w:r>
        <w:r w:rsidR="00C2617E" w:rsidDel="006E6FA6">
          <w:delText>Homework</w:delText>
        </w:r>
        <w:r w:rsidR="002608D4" w:rsidDel="006E6FA6">
          <w:delText xml:space="preserve"> No.</w:delText>
        </w:r>
        <w:r w:rsidDel="006E6FA6">
          <w:delText>2</w:delText>
        </w:r>
        <w:r w:rsidR="002608D4" w:rsidDel="006E6FA6">
          <w:delText>)</w:delText>
        </w:r>
      </w:del>
    </w:p>
    <w:p w:rsidR="00A910A0" w:rsidDel="006E6FA6" w:rsidRDefault="00A910A0" w:rsidP="00BD3C08">
      <w:pPr>
        <w:ind w:right="3402"/>
        <w:rPr>
          <w:del w:id="7" w:author="Пользователь Microsoft Office" w:date="2018-10-18T21:32:00Z"/>
        </w:rPr>
      </w:pPr>
    </w:p>
    <w:p w:rsidR="004F5C0B" w:rsidRPr="004F5C0B" w:rsidDel="006E6FA6" w:rsidRDefault="00044045" w:rsidP="00A910A0">
      <w:pPr>
        <w:tabs>
          <w:tab w:val="left" w:pos="567"/>
        </w:tabs>
        <w:ind w:right="3402"/>
        <w:rPr>
          <w:del w:id="8" w:author="Пользователь Microsoft Office" w:date="2018-10-18T21:32:00Z"/>
        </w:rPr>
      </w:pPr>
      <w:del w:id="9" w:author="Пользователь Microsoft Office" w:date="2018-10-18T21:32:00Z">
        <w:r w:rsidDel="006E6FA6">
          <w:delText xml:space="preserve">Project team: </w:delText>
        </w:r>
        <w:r w:rsidR="004F5C0B" w:rsidRPr="004F5C0B" w:rsidDel="006E6FA6">
          <w:delText>&lt;</w:delText>
        </w:r>
        <w:r w:rsidR="00BD3C08" w:rsidDel="006E6FA6">
          <w:delText>Team N</w:delText>
        </w:r>
        <w:r w:rsidR="004F5C0B" w:rsidRPr="004F5C0B" w:rsidDel="006E6FA6">
          <w:delText>ame&gt;</w:delText>
        </w:r>
        <w:r w:rsidDel="006E6FA6">
          <w:delText xml:space="preserve"> </w:delText>
        </w:r>
      </w:del>
    </w:p>
    <w:p w:rsidR="004F5C0B" w:rsidRPr="004F5C0B" w:rsidDel="006E6FA6" w:rsidRDefault="000873EA" w:rsidP="00A910A0">
      <w:pPr>
        <w:ind w:right="3402"/>
        <w:rPr>
          <w:del w:id="10" w:author="Пользователь Microsoft Office" w:date="2018-10-18T21:32:00Z"/>
        </w:rPr>
      </w:pPr>
      <w:del w:id="11" w:author="Пользователь Microsoft Office" w:date="2018-10-18T21:32:00Z">
        <w:r w:rsidDel="006E6FA6">
          <w:delText>Instructor</w:delText>
        </w:r>
        <w:r w:rsidR="004F5C0B" w:rsidRPr="004F5C0B" w:rsidDel="006E6FA6">
          <w:delText xml:space="preserve">: </w:delText>
        </w:r>
        <w:r w:rsidR="00A910A0" w:rsidDel="006E6FA6">
          <w:delText>Dr. Araz Yusubov</w:delText>
        </w:r>
      </w:del>
    </w:p>
    <w:p w:rsidR="004F5C0B" w:rsidRPr="004F5C0B" w:rsidDel="006E6FA6" w:rsidRDefault="004F5C0B" w:rsidP="00BD3C08">
      <w:pPr>
        <w:ind w:right="3402"/>
        <w:rPr>
          <w:del w:id="12" w:author="Пользователь Microsoft Office" w:date="2018-10-18T21:32:00Z"/>
        </w:rPr>
      </w:pPr>
    </w:p>
    <w:p w:rsidR="004F5C0B" w:rsidRPr="004F5C0B" w:rsidDel="006E6FA6" w:rsidRDefault="004F5C0B" w:rsidP="00BC0A65">
      <w:pPr>
        <w:ind w:right="3402"/>
        <w:rPr>
          <w:del w:id="13" w:author="Пользователь Microsoft Office" w:date="2018-10-18T21:32:00Z"/>
        </w:rPr>
      </w:pPr>
      <w:del w:id="14" w:author="Пользователь Microsoft Office" w:date="2018-10-18T21:32:00Z">
        <w:r w:rsidRPr="004F5C0B" w:rsidDel="006E6FA6">
          <w:delText>Submitted in partial fulfillment</w:delText>
        </w:r>
        <w:r w:rsidR="00BD3C08" w:rsidDel="006E6FA6">
          <w:delText xml:space="preserve"> o</w:delText>
        </w:r>
        <w:r w:rsidRPr="004F5C0B" w:rsidDel="006E6FA6">
          <w:delText xml:space="preserve">f the requirements of </w:delText>
        </w:r>
        <w:r w:rsidR="00A910A0" w:rsidDel="006E6FA6">
          <w:delText xml:space="preserve">the </w:delText>
        </w:r>
        <w:r w:rsidR="00BC0A65" w:rsidRPr="00BC0A65" w:rsidDel="006E6FA6">
          <w:delText>CSCI 4836: Game Development Fundamentals</w:delText>
        </w:r>
        <w:r w:rsidR="00774F56" w:rsidRPr="00774F56" w:rsidDel="006E6FA6">
          <w:delText xml:space="preserve"> </w:delText>
        </w:r>
        <w:r w:rsidRPr="004F5C0B" w:rsidDel="006E6FA6">
          <w:delText>course project</w:delText>
        </w:r>
      </w:del>
    </w:p>
    <w:p w:rsidR="004F5C0B" w:rsidDel="006E6FA6" w:rsidRDefault="004F5C0B" w:rsidP="004F5C0B">
      <w:pPr>
        <w:rPr>
          <w:del w:id="15" w:author="Пользователь Microsoft Office" w:date="2018-10-18T21:32:00Z"/>
        </w:rPr>
      </w:pPr>
    </w:p>
    <w:p w:rsidR="002608D4" w:rsidDel="006E6FA6" w:rsidRDefault="002608D4" w:rsidP="004F5C0B">
      <w:pPr>
        <w:rPr>
          <w:del w:id="16" w:author="Пользователь Microsoft Office" w:date="2018-10-18T21:32:00Z"/>
        </w:rPr>
      </w:pPr>
    </w:p>
    <w:p w:rsidR="002608D4" w:rsidDel="006E6FA6" w:rsidRDefault="002608D4" w:rsidP="004F5C0B">
      <w:pPr>
        <w:rPr>
          <w:del w:id="17" w:author="Пользователь Microsoft Office" w:date="2018-10-18T21:32:00Z"/>
        </w:rPr>
      </w:pPr>
    </w:p>
    <w:p w:rsidR="002608D4" w:rsidDel="006E6FA6" w:rsidRDefault="002608D4" w:rsidP="004F5C0B">
      <w:pPr>
        <w:rPr>
          <w:del w:id="18" w:author="Пользователь Microsoft Office" w:date="2018-10-18T21:32: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8"/>
        <w:gridCol w:w="7981"/>
      </w:tblGrid>
      <w:tr w:rsidR="002608D4" w:rsidRPr="00D57B11" w:rsidDel="006E6FA6" w:rsidTr="00C851EB">
        <w:trPr>
          <w:del w:id="19" w:author="Пользователь Microsoft Office" w:date="2018-10-18T21:32:00Z"/>
        </w:trPr>
        <w:tc>
          <w:tcPr>
            <w:tcW w:w="1668" w:type="dxa"/>
          </w:tcPr>
          <w:p w:rsidR="002608D4" w:rsidRPr="00D57B11" w:rsidDel="006E6FA6" w:rsidRDefault="002608D4" w:rsidP="00C851EB">
            <w:pPr>
              <w:rPr>
                <w:del w:id="20" w:author="Пользователь Microsoft Office" w:date="2018-10-18T21:32:00Z"/>
              </w:rPr>
            </w:pPr>
            <w:del w:id="21" w:author="Пользователь Microsoft Office" w:date="2018-10-18T21:32:00Z">
              <w:r w:rsidDel="006E6FA6">
                <w:delText>Version d</w:delText>
              </w:r>
              <w:r w:rsidRPr="00D57B11" w:rsidDel="006E6FA6">
                <w:delText>ate</w:delText>
              </w:r>
            </w:del>
          </w:p>
        </w:tc>
        <w:tc>
          <w:tcPr>
            <w:tcW w:w="8187" w:type="dxa"/>
          </w:tcPr>
          <w:p w:rsidR="002608D4" w:rsidRPr="00D57B11" w:rsidDel="006E6FA6" w:rsidRDefault="002608D4" w:rsidP="00C851EB">
            <w:pPr>
              <w:rPr>
                <w:del w:id="22" w:author="Пользователь Microsoft Office" w:date="2018-10-18T21:32:00Z"/>
              </w:rPr>
            </w:pPr>
            <w:del w:id="23" w:author="Пользователь Microsoft Office" w:date="2018-10-18T21:32:00Z">
              <w:r w:rsidRPr="00D57B11" w:rsidDel="006E6FA6">
                <w:delText>Version information</w:delText>
              </w:r>
            </w:del>
          </w:p>
        </w:tc>
      </w:tr>
      <w:tr w:rsidR="002608D4" w:rsidRPr="00D57B11" w:rsidDel="006E6FA6" w:rsidTr="00C851EB">
        <w:trPr>
          <w:del w:id="24" w:author="Пользователь Microsoft Office" w:date="2018-10-18T21:32:00Z"/>
        </w:trPr>
        <w:tc>
          <w:tcPr>
            <w:tcW w:w="1668" w:type="dxa"/>
          </w:tcPr>
          <w:p w:rsidR="002608D4" w:rsidRPr="00D57B11" w:rsidDel="006E6FA6" w:rsidRDefault="002608D4" w:rsidP="00C851EB">
            <w:pPr>
              <w:rPr>
                <w:del w:id="25" w:author="Пользователь Microsoft Office" w:date="2018-10-18T21:32:00Z"/>
              </w:rPr>
            </w:pPr>
            <w:del w:id="26" w:author="Пользователь Microsoft Office" w:date="2018-10-18T21:32:00Z">
              <w:r w:rsidRPr="00D57B11" w:rsidDel="006E6FA6">
                <w:delText>&lt;Date&gt;</w:delText>
              </w:r>
            </w:del>
          </w:p>
        </w:tc>
        <w:tc>
          <w:tcPr>
            <w:tcW w:w="8187" w:type="dxa"/>
          </w:tcPr>
          <w:p w:rsidR="002608D4" w:rsidRPr="00D57B11" w:rsidDel="006E6FA6" w:rsidRDefault="002608D4" w:rsidP="00C851EB">
            <w:pPr>
              <w:rPr>
                <w:del w:id="27" w:author="Пользователь Microsoft Office" w:date="2018-10-18T21:32:00Z"/>
              </w:rPr>
            </w:pPr>
            <w:del w:id="28" w:author="Пользователь Microsoft Office" w:date="2018-10-18T21:32:00Z">
              <w:r w:rsidRPr="00D57B11" w:rsidDel="006E6FA6">
                <w:delText>Initial draft</w:delText>
              </w:r>
            </w:del>
          </w:p>
        </w:tc>
      </w:tr>
      <w:tr w:rsidR="002608D4" w:rsidRPr="00D57B11" w:rsidDel="006E6FA6" w:rsidTr="00C851EB">
        <w:trPr>
          <w:del w:id="29" w:author="Пользователь Microsoft Office" w:date="2018-10-18T21:32:00Z"/>
        </w:trPr>
        <w:tc>
          <w:tcPr>
            <w:tcW w:w="1668" w:type="dxa"/>
          </w:tcPr>
          <w:p w:rsidR="002608D4" w:rsidRPr="00D57B11" w:rsidDel="006E6FA6" w:rsidRDefault="002608D4" w:rsidP="00C851EB">
            <w:pPr>
              <w:rPr>
                <w:del w:id="30" w:author="Пользователь Microsoft Office" w:date="2018-10-18T21:32:00Z"/>
              </w:rPr>
            </w:pPr>
            <w:del w:id="31" w:author="Пользователь Microsoft Office" w:date="2018-10-18T21:32:00Z">
              <w:r w:rsidRPr="00D57B11" w:rsidDel="006E6FA6">
                <w:delText>&lt;Date&gt;</w:delText>
              </w:r>
            </w:del>
          </w:p>
        </w:tc>
        <w:tc>
          <w:tcPr>
            <w:tcW w:w="8187" w:type="dxa"/>
          </w:tcPr>
          <w:p w:rsidR="002608D4" w:rsidRPr="00D57B11" w:rsidDel="006E6FA6" w:rsidRDefault="002608D4" w:rsidP="00C851EB">
            <w:pPr>
              <w:rPr>
                <w:del w:id="32" w:author="Пользователь Microsoft Office" w:date="2018-10-18T21:32:00Z"/>
              </w:rPr>
            </w:pPr>
            <w:del w:id="33" w:author="Пользователь Microsoft Office" w:date="2018-10-18T21:32:00Z">
              <w:r w:rsidDel="006E6FA6">
                <w:delText>&lt;Version description&gt;</w:delText>
              </w:r>
            </w:del>
          </w:p>
        </w:tc>
      </w:tr>
    </w:tbl>
    <w:p w:rsidR="00EA6E12" w:rsidDel="006E6FA6" w:rsidRDefault="00EA6E12" w:rsidP="004F5C0B">
      <w:pPr>
        <w:rPr>
          <w:del w:id="34" w:author="Пользователь Microsoft Office" w:date="2018-10-18T21:32: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7"/>
        <w:gridCol w:w="7022"/>
      </w:tblGrid>
      <w:tr w:rsidR="005D590A" w:rsidRPr="00D57B11" w:rsidDel="006E6FA6" w:rsidTr="00C61D24">
        <w:trPr>
          <w:del w:id="35" w:author="Пользователь Microsoft Office" w:date="2018-10-18T21:32:00Z"/>
        </w:trPr>
        <w:tc>
          <w:tcPr>
            <w:tcW w:w="9855" w:type="dxa"/>
            <w:gridSpan w:val="2"/>
          </w:tcPr>
          <w:p w:rsidR="005D590A" w:rsidRPr="00CC15E7" w:rsidDel="006E6FA6" w:rsidRDefault="005D590A" w:rsidP="00C61D24">
            <w:pPr>
              <w:rPr>
                <w:del w:id="36" w:author="Пользователь Microsoft Office" w:date="2018-10-18T21:32:00Z"/>
                <w:lang w:val="az-Latn-AZ"/>
              </w:rPr>
            </w:pPr>
            <w:del w:id="37" w:author="Пользователь Microsoft Office" w:date="2018-10-18T21:32:00Z">
              <w:r w:rsidDel="006E6FA6">
                <w:delText>Other documents in the package</w:delText>
              </w:r>
            </w:del>
          </w:p>
        </w:tc>
      </w:tr>
      <w:tr w:rsidR="005D590A" w:rsidRPr="00D57B11" w:rsidDel="006E6FA6" w:rsidTr="005D590A">
        <w:trPr>
          <w:del w:id="38" w:author="Пользователь Microsoft Office" w:date="2018-10-18T21:32:00Z"/>
        </w:trPr>
        <w:tc>
          <w:tcPr>
            <w:tcW w:w="2660" w:type="dxa"/>
          </w:tcPr>
          <w:p w:rsidR="005D590A" w:rsidRPr="00D57B11" w:rsidDel="006E6FA6" w:rsidRDefault="005D590A" w:rsidP="00C61D24">
            <w:pPr>
              <w:rPr>
                <w:del w:id="39" w:author="Пользователь Microsoft Office" w:date="2018-10-18T21:32:00Z"/>
              </w:rPr>
            </w:pPr>
            <w:del w:id="40" w:author="Пользователь Microsoft Office" w:date="2018-10-18T21:32:00Z">
              <w:r w:rsidDel="006E6FA6">
                <w:delText>File name</w:delText>
              </w:r>
            </w:del>
          </w:p>
        </w:tc>
        <w:tc>
          <w:tcPr>
            <w:tcW w:w="7195" w:type="dxa"/>
          </w:tcPr>
          <w:p w:rsidR="005D590A" w:rsidRPr="00D57B11" w:rsidDel="006E6FA6" w:rsidRDefault="005D590A" w:rsidP="00C61D24">
            <w:pPr>
              <w:rPr>
                <w:del w:id="41" w:author="Пользователь Microsoft Office" w:date="2018-10-18T21:32:00Z"/>
              </w:rPr>
            </w:pPr>
            <w:del w:id="42" w:author="Пользователь Microsoft Office" w:date="2018-10-18T21:32:00Z">
              <w:r w:rsidDel="006E6FA6">
                <w:delText>Brief description of the document</w:delText>
              </w:r>
            </w:del>
          </w:p>
        </w:tc>
      </w:tr>
      <w:tr w:rsidR="005D590A" w:rsidRPr="00D57B11" w:rsidDel="006E6FA6" w:rsidTr="005D590A">
        <w:trPr>
          <w:del w:id="43" w:author="Пользователь Microsoft Office" w:date="2018-10-18T21:32:00Z"/>
        </w:trPr>
        <w:tc>
          <w:tcPr>
            <w:tcW w:w="2660" w:type="dxa"/>
          </w:tcPr>
          <w:p w:rsidR="005D590A" w:rsidRPr="00D57B11" w:rsidDel="006E6FA6" w:rsidRDefault="005D590A" w:rsidP="005D590A">
            <w:pPr>
              <w:rPr>
                <w:del w:id="44" w:author="Пользователь Microsoft Office" w:date="2018-10-18T21:32:00Z"/>
              </w:rPr>
            </w:pPr>
            <w:del w:id="45" w:author="Пользователь Microsoft Office" w:date="2018-10-18T21:32:00Z">
              <w:r w:rsidRPr="00D57B11" w:rsidDel="006E6FA6">
                <w:delText>&lt;</w:delText>
              </w:r>
              <w:r w:rsidDel="006E6FA6">
                <w:delText>File name</w:delText>
              </w:r>
              <w:r w:rsidRPr="00D57B11" w:rsidDel="006E6FA6">
                <w:delText>&gt;</w:delText>
              </w:r>
            </w:del>
          </w:p>
        </w:tc>
        <w:tc>
          <w:tcPr>
            <w:tcW w:w="7195" w:type="dxa"/>
          </w:tcPr>
          <w:p w:rsidR="005D590A" w:rsidRPr="00D57B11" w:rsidDel="006E6FA6" w:rsidRDefault="005D590A" w:rsidP="005D590A">
            <w:pPr>
              <w:rPr>
                <w:del w:id="46" w:author="Пользователь Microsoft Office" w:date="2018-10-18T21:32:00Z"/>
              </w:rPr>
            </w:pPr>
            <w:del w:id="47" w:author="Пользователь Microsoft Office" w:date="2018-10-18T21:32:00Z">
              <w:r w:rsidDel="006E6FA6">
                <w:delText>&lt;Description of the document&gt;</w:delText>
              </w:r>
            </w:del>
          </w:p>
        </w:tc>
      </w:tr>
      <w:tr w:rsidR="005D590A" w:rsidRPr="00D57B11" w:rsidDel="006E6FA6" w:rsidTr="005D590A">
        <w:trPr>
          <w:del w:id="48" w:author="Пользователь Microsoft Office" w:date="2018-10-18T21:32:00Z"/>
        </w:trPr>
        <w:tc>
          <w:tcPr>
            <w:tcW w:w="2660" w:type="dxa"/>
            <w:tcBorders>
              <w:top w:val="single" w:sz="4" w:space="0" w:color="auto"/>
              <w:left w:val="single" w:sz="4" w:space="0" w:color="auto"/>
              <w:bottom w:val="single" w:sz="4" w:space="0" w:color="auto"/>
              <w:right w:val="single" w:sz="4" w:space="0" w:color="auto"/>
            </w:tcBorders>
          </w:tcPr>
          <w:p w:rsidR="005D590A" w:rsidRPr="00D57B11" w:rsidDel="006E6FA6" w:rsidRDefault="005D590A" w:rsidP="00C61D24">
            <w:pPr>
              <w:rPr>
                <w:del w:id="49" w:author="Пользователь Microsoft Office" w:date="2018-10-18T21:32:00Z"/>
              </w:rPr>
            </w:pPr>
            <w:del w:id="50" w:author="Пользователь Microsoft Office" w:date="2018-10-18T21:32:00Z">
              <w:r w:rsidRPr="00D57B11" w:rsidDel="006E6FA6">
                <w:delText>&lt;</w:delText>
              </w:r>
              <w:r w:rsidDel="006E6FA6">
                <w:delText>File name</w:delText>
              </w:r>
              <w:r w:rsidRPr="00D57B11" w:rsidDel="006E6FA6">
                <w:delText>&gt;</w:delText>
              </w:r>
            </w:del>
          </w:p>
        </w:tc>
        <w:tc>
          <w:tcPr>
            <w:tcW w:w="7195" w:type="dxa"/>
            <w:tcBorders>
              <w:top w:val="single" w:sz="4" w:space="0" w:color="auto"/>
              <w:left w:val="single" w:sz="4" w:space="0" w:color="auto"/>
              <w:bottom w:val="single" w:sz="4" w:space="0" w:color="auto"/>
              <w:right w:val="single" w:sz="4" w:space="0" w:color="auto"/>
            </w:tcBorders>
          </w:tcPr>
          <w:p w:rsidR="005D590A" w:rsidRPr="00D57B11" w:rsidDel="006E6FA6" w:rsidRDefault="005D590A" w:rsidP="00C61D24">
            <w:pPr>
              <w:rPr>
                <w:del w:id="51" w:author="Пользователь Microsoft Office" w:date="2018-10-18T21:32:00Z"/>
              </w:rPr>
            </w:pPr>
            <w:del w:id="52" w:author="Пользователь Microsoft Office" w:date="2018-10-18T21:32:00Z">
              <w:r w:rsidDel="006E6FA6">
                <w:delText>&lt;Description of the document&gt;</w:delText>
              </w:r>
            </w:del>
          </w:p>
        </w:tc>
      </w:tr>
    </w:tbl>
    <w:p w:rsidR="005D590A" w:rsidDel="006E6FA6" w:rsidRDefault="005D590A" w:rsidP="004F5C0B">
      <w:pPr>
        <w:rPr>
          <w:del w:id="53" w:author="Пользователь Microsoft Office" w:date="2018-10-18T21:32:00Z"/>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5539"/>
        <w:gridCol w:w="1491"/>
      </w:tblGrid>
      <w:tr w:rsidR="00044045" w:rsidDel="006E6FA6" w:rsidTr="00446B82">
        <w:trPr>
          <w:del w:id="54" w:author="Пользователь Microsoft Office" w:date="2018-10-18T21:32:00Z"/>
        </w:trPr>
        <w:tc>
          <w:tcPr>
            <w:tcW w:w="1350" w:type="pct"/>
          </w:tcPr>
          <w:p w:rsidR="00044045" w:rsidDel="006E6FA6" w:rsidRDefault="00044045" w:rsidP="004F5C0B">
            <w:pPr>
              <w:rPr>
                <w:del w:id="55" w:author="Пользователь Microsoft Office" w:date="2018-10-18T21:32:00Z"/>
              </w:rPr>
            </w:pPr>
            <w:del w:id="56" w:author="Пользователь Microsoft Office" w:date="2018-10-18T21:32:00Z">
              <w:r w:rsidDel="006E6FA6">
                <w:delText>Team member</w:delText>
              </w:r>
            </w:del>
          </w:p>
        </w:tc>
        <w:tc>
          <w:tcPr>
            <w:tcW w:w="2876" w:type="pct"/>
          </w:tcPr>
          <w:p w:rsidR="00044045" w:rsidDel="006E6FA6" w:rsidRDefault="00E21E7D" w:rsidP="004F5C0B">
            <w:pPr>
              <w:rPr>
                <w:del w:id="57" w:author="Пользователь Microsoft Office" w:date="2018-10-18T21:32:00Z"/>
              </w:rPr>
            </w:pPr>
            <w:del w:id="58" w:author="Пользователь Microsoft Office" w:date="2018-10-18T21:32:00Z">
              <w:r w:rsidDel="006E6FA6">
                <w:delText>Contribution to this</w:delText>
              </w:r>
              <w:r w:rsidR="002608D4" w:rsidDel="006E6FA6">
                <w:delText xml:space="preserve"> homework</w:delText>
              </w:r>
              <w:r w:rsidR="003D2D13" w:rsidDel="006E6FA6">
                <w:delText xml:space="preserve"> (</w:delText>
              </w:r>
              <w:r w:rsidR="00446B82" w:rsidDel="006E6FA6">
                <w:delText>NOT</w:delText>
              </w:r>
              <w:r w:rsidR="003D2D13" w:rsidDel="006E6FA6">
                <w:delText xml:space="preserve"> the project)</w:delText>
              </w:r>
            </w:del>
          </w:p>
        </w:tc>
        <w:tc>
          <w:tcPr>
            <w:tcW w:w="774" w:type="pct"/>
          </w:tcPr>
          <w:p w:rsidR="00044045" w:rsidDel="006E6FA6" w:rsidRDefault="002608D4" w:rsidP="004F5C0B">
            <w:pPr>
              <w:rPr>
                <w:del w:id="59" w:author="Пользователь Microsoft Office" w:date="2018-10-18T21:32:00Z"/>
              </w:rPr>
            </w:pPr>
            <w:del w:id="60" w:author="Пользователь Microsoft Office" w:date="2018-10-18T21:32:00Z">
              <w:r w:rsidDel="006E6FA6">
                <w:delText>Estimated %</w:delText>
              </w:r>
            </w:del>
          </w:p>
        </w:tc>
      </w:tr>
      <w:tr w:rsidR="00044045" w:rsidDel="006E6FA6" w:rsidTr="00446B82">
        <w:trPr>
          <w:del w:id="61" w:author="Пользователь Microsoft Office" w:date="2018-10-18T21:32:00Z"/>
        </w:trPr>
        <w:tc>
          <w:tcPr>
            <w:tcW w:w="1350" w:type="pct"/>
          </w:tcPr>
          <w:p w:rsidR="00044045" w:rsidDel="006E6FA6" w:rsidRDefault="00044045" w:rsidP="004F5C0B">
            <w:pPr>
              <w:rPr>
                <w:del w:id="62" w:author="Пользователь Microsoft Office" w:date="2018-10-18T21:32:00Z"/>
              </w:rPr>
            </w:pPr>
            <w:del w:id="63" w:author="Пользователь Microsoft Office" w:date="2018-10-18T21:32:00Z">
              <w:r w:rsidRPr="00044045" w:rsidDel="006E6FA6">
                <w:delText>&lt;Student Name 1&gt;</w:delText>
              </w:r>
            </w:del>
          </w:p>
        </w:tc>
        <w:tc>
          <w:tcPr>
            <w:tcW w:w="2876" w:type="pct"/>
          </w:tcPr>
          <w:p w:rsidR="00044045" w:rsidDel="006E6FA6" w:rsidRDefault="002608D4" w:rsidP="002608D4">
            <w:pPr>
              <w:rPr>
                <w:del w:id="64" w:author="Пользователь Microsoft Office" w:date="2018-10-18T21:32:00Z"/>
              </w:rPr>
            </w:pPr>
            <w:del w:id="65" w:author="Пользователь Microsoft Office" w:date="2018-10-18T21:32:00Z">
              <w:r w:rsidDel="006E6FA6">
                <w:delText>&lt;Description of the work contributed&gt;</w:delText>
              </w:r>
            </w:del>
          </w:p>
        </w:tc>
        <w:tc>
          <w:tcPr>
            <w:tcW w:w="774" w:type="pct"/>
          </w:tcPr>
          <w:p w:rsidR="00044045" w:rsidDel="006E6FA6" w:rsidRDefault="00044045" w:rsidP="00446B82">
            <w:pPr>
              <w:rPr>
                <w:del w:id="66" w:author="Пользователь Microsoft Office" w:date="2018-10-18T21:32:00Z"/>
              </w:rPr>
            </w:pPr>
            <w:del w:id="67" w:author="Пользователь Microsoft Office" w:date="2018-10-18T21:32:00Z">
              <w:r w:rsidRPr="00044045" w:rsidDel="006E6FA6">
                <w:delText>&lt;</w:delText>
              </w:r>
              <w:r w:rsidR="00446B82" w:rsidDel="006E6FA6">
                <w:delText>X</w:delText>
              </w:r>
              <w:r w:rsidRPr="00044045" w:rsidDel="006E6FA6">
                <w:delText>&gt;%</w:delText>
              </w:r>
            </w:del>
          </w:p>
        </w:tc>
      </w:tr>
      <w:tr w:rsidR="002608D4" w:rsidDel="006E6FA6" w:rsidTr="00446B82">
        <w:trPr>
          <w:del w:id="68" w:author="Пользователь Microsoft Office" w:date="2018-10-18T21:32:00Z"/>
        </w:trPr>
        <w:tc>
          <w:tcPr>
            <w:tcW w:w="1350" w:type="pct"/>
          </w:tcPr>
          <w:p w:rsidR="002608D4" w:rsidDel="006E6FA6" w:rsidRDefault="002608D4" w:rsidP="002608D4">
            <w:pPr>
              <w:rPr>
                <w:del w:id="69" w:author="Пользователь Microsoft Office" w:date="2018-10-18T21:32:00Z"/>
              </w:rPr>
            </w:pPr>
            <w:del w:id="70" w:author="Пользователь Microsoft Office" w:date="2018-10-18T21:32:00Z">
              <w:r w:rsidRPr="00044045" w:rsidDel="006E6FA6">
                <w:delText xml:space="preserve">&lt;Student Name </w:delText>
              </w:r>
              <w:r w:rsidDel="006E6FA6">
                <w:delText>2</w:delText>
              </w:r>
              <w:r w:rsidRPr="00044045" w:rsidDel="006E6FA6">
                <w:delText>&gt;</w:delText>
              </w:r>
            </w:del>
          </w:p>
        </w:tc>
        <w:tc>
          <w:tcPr>
            <w:tcW w:w="2876" w:type="pct"/>
          </w:tcPr>
          <w:p w:rsidR="002608D4" w:rsidDel="006E6FA6" w:rsidRDefault="002608D4" w:rsidP="004F5C0B">
            <w:pPr>
              <w:rPr>
                <w:del w:id="71" w:author="Пользователь Microsoft Office" w:date="2018-10-18T21:32:00Z"/>
              </w:rPr>
            </w:pPr>
          </w:p>
        </w:tc>
        <w:tc>
          <w:tcPr>
            <w:tcW w:w="774" w:type="pct"/>
          </w:tcPr>
          <w:p w:rsidR="002608D4" w:rsidDel="006E6FA6" w:rsidRDefault="002608D4" w:rsidP="004F5C0B">
            <w:pPr>
              <w:rPr>
                <w:del w:id="72" w:author="Пользователь Microsoft Office" w:date="2018-10-18T21:32:00Z"/>
              </w:rPr>
            </w:pPr>
          </w:p>
        </w:tc>
      </w:tr>
      <w:tr w:rsidR="002608D4" w:rsidDel="006E6FA6" w:rsidTr="00446B82">
        <w:trPr>
          <w:del w:id="73" w:author="Пользователь Microsoft Office" w:date="2018-10-18T21:32:00Z"/>
        </w:trPr>
        <w:tc>
          <w:tcPr>
            <w:tcW w:w="1350" w:type="pct"/>
          </w:tcPr>
          <w:p w:rsidR="002608D4" w:rsidDel="006E6FA6" w:rsidRDefault="002608D4" w:rsidP="002608D4">
            <w:pPr>
              <w:rPr>
                <w:del w:id="74" w:author="Пользователь Microsoft Office" w:date="2018-10-18T21:32:00Z"/>
              </w:rPr>
            </w:pPr>
            <w:del w:id="75" w:author="Пользователь Microsoft Office" w:date="2018-10-18T21:32:00Z">
              <w:r w:rsidRPr="00044045" w:rsidDel="006E6FA6">
                <w:delText xml:space="preserve">&lt;Student Name </w:delText>
              </w:r>
              <w:r w:rsidDel="006E6FA6">
                <w:delText>3</w:delText>
              </w:r>
              <w:r w:rsidRPr="00044045" w:rsidDel="006E6FA6">
                <w:delText>&gt;</w:delText>
              </w:r>
            </w:del>
          </w:p>
        </w:tc>
        <w:tc>
          <w:tcPr>
            <w:tcW w:w="2876" w:type="pct"/>
          </w:tcPr>
          <w:p w:rsidR="002608D4" w:rsidDel="006E6FA6" w:rsidRDefault="002608D4" w:rsidP="004F5C0B">
            <w:pPr>
              <w:rPr>
                <w:del w:id="76" w:author="Пользователь Microsoft Office" w:date="2018-10-18T21:32:00Z"/>
              </w:rPr>
            </w:pPr>
          </w:p>
        </w:tc>
        <w:tc>
          <w:tcPr>
            <w:tcW w:w="774" w:type="pct"/>
          </w:tcPr>
          <w:p w:rsidR="002608D4" w:rsidDel="006E6FA6" w:rsidRDefault="002608D4" w:rsidP="004F5C0B">
            <w:pPr>
              <w:rPr>
                <w:del w:id="77" w:author="Пользователь Microsoft Office" w:date="2018-10-18T21:32:00Z"/>
              </w:rPr>
            </w:pPr>
          </w:p>
        </w:tc>
      </w:tr>
      <w:tr w:rsidR="002608D4" w:rsidDel="006E6FA6" w:rsidTr="00446B82">
        <w:trPr>
          <w:del w:id="78" w:author="Пользователь Microsoft Office" w:date="2018-10-18T21:32:00Z"/>
        </w:trPr>
        <w:tc>
          <w:tcPr>
            <w:tcW w:w="1350" w:type="pct"/>
          </w:tcPr>
          <w:p w:rsidR="002608D4" w:rsidDel="006E6FA6" w:rsidRDefault="002608D4" w:rsidP="002608D4">
            <w:pPr>
              <w:rPr>
                <w:del w:id="79" w:author="Пользователь Microsoft Office" w:date="2018-10-18T21:32:00Z"/>
              </w:rPr>
            </w:pPr>
            <w:del w:id="80" w:author="Пользователь Microsoft Office" w:date="2018-10-18T21:32:00Z">
              <w:r w:rsidRPr="00044045" w:rsidDel="006E6FA6">
                <w:delText xml:space="preserve">&lt;Student Name </w:delText>
              </w:r>
              <w:r w:rsidDel="006E6FA6">
                <w:delText>4</w:delText>
              </w:r>
              <w:r w:rsidRPr="00044045" w:rsidDel="006E6FA6">
                <w:delText>&gt;</w:delText>
              </w:r>
            </w:del>
          </w:p>
        </w:tc>
        <w:tc>
          <w:tcPr>
            <w:tcW w:w="2876" w:type="pct"/>
          </w:tcPr>
          <w:p w:rsidR="002608D4" w:rsidDel="006E6FA6" w:rsidRDefault="002608D4" w:rsidP="004F5C0B">
            <w:pPr>
              <w:rPr>
                <w:del w:id="81" w:author="Пользователь Microsoft Office" w:date="2018-10-18T21:32:00Z"/>
              </w:rPr>
            </w:pPr>
          </w:p>
        </w:tc>
        <w:tc>
          <w:tcPr>
            <w:tcW w:w="774" w:type="pct"/>
          </w:tcPr>
          <w:p w:rsidR="002608D4" w:rsidDel="006E6FA6" w:rsidRDefault="002608D4" w:rsidP="004F5C0B">
            <w:pPr>
              <w:rPr>
                <w:del w:id="82" w:author="Пользователь Microsoft Office" w:date="2018-10-18T21:32:00Z"/>
              </w:rPr>
            </w:pPr>
          </w:p>
        </w:tc>
      </w:tr>
    </w:tbl>
    <w:p w:rsidR="004F5C0B" w:rsidRPr="004F5C0B" w:rsidDel="006E6FA6" w:rsidRDefault="004F5C0B" w:rsidP="004F5C0B">
      <w:pPr>
        <w:rPr>
          <w:del w:id="83" w:author="Пользователь Microsoft Office" w:date="2018-10-18T21:32:00Z"/>
        </w:rPr>
      </w:pPr>
    </w:p>
    <w:p w:rsidR="00482217" w:rsidDel="006E6FA6" w:rsidRDefault="00482217" w:rsidP="00482217">
      <w:pPr>
        <w:rPr>
          <w:del w:id="84" w:author="Пользователь Microsoft Office" w:date="2018-10-18T21:32:00Z"/>
        </w:rPr>
        <w:sectPr w:rsidR="00482217" w:rsidDel="006E6FA6" w:rsidSect="00482217">
          <w:headerReference w:type="default" r:id="rId8"/>
          <w:footerReference w:type="default" r:id="rId9"/>
          <w:type w:val="continuous"/>
          <w:pgSz w:w="11907" w:h="16839" w:code="9"/>
          <w:pgMar w:top="4079" w:right="1134" w:bottom="851" w:left="1134" w:header="720" w:footer="720" w:gutter="0"/>
          <w:cols w:space="720"/>
          <w:docGrid w:linePitch="360"/>
        </w:sectPr>
      </w:pPr>
    </w:p>
    <w:p w:rsidR="004F5C0B" w:rsidRPr="004F5C0B" w:rsidDel="006E6FA6" w:rsidRDefault="004F5C0B" w:rsidP="00A910A0">
      <w:pPr>
        <w:pStyle w:val="1"/>
        <w:numPr>
          <w:ilvl w:val="0"/>
          <w:numId w:val="0"/>
        </w:numPr>
        <w:ind w:left="426" w:hanging="426"/>
        <w:rPr>
          <w:del w:id="85" w:author="Пользователь Microsoft Office" w:date="2018-10-18T21:32:00Z"/>
        </w:rPr>
      </w:pPr>
      <w:del w:id="86" w:author="Пользователь Microsoft Office" w:date="2018-10-18T21:32:00Z">
        <w:r w:rsidRPr="004F5C0B" w:rsidDel="006E6FA6">
          <w:delText>Table of Contents</w:delText>
        </w:r>
      </w:del>
    </w:p>
    <w:p w:rsidR="004F5C0B" w:rsidDel="006E6FA6" w:rsidRDefault="00064BF1" w:rsidP="00152339">
      <w:pPr>
        <w:rPr>
          <w:del w:id="87" w:author="Пользователь Microsoft Office" w:date="2018-10-18T21:32:00Z"/>
        </w:rPr>
      </w:pPr>
      <w:del w:id="88" w:author="Пользователь Microsoft Office" w:date="2018-10-18T21:32:00Z">
        <w:r w:rsidDel="006E6FA6">
          <w:delText>&lt;Automatically g</w:delText>
        </w:r>
        <w:r w:rsidR="004F5C0B" w:rsidRPr="004F5C0B" w:rsidDel="006E6FA6">
          <w:delText>enerate here</w:delText>
        </w:r>
        <w:r w:rsidR="00E21E7D" w:rsidDel="006E6FA6">
          <w:delText xml:space="preserve"> using </w:delText>
        </w:r>
        <w:r w:rsidR="00152339" w:rsidDel="006E6FA6">
          <w:delText>Microsoft® Word menu References</w:delText>
        </w:r>
        <w:r w:rsidR="00152339" w:rsidDel="006E6FA6">
          <w:sym w:font="Wingdings" w:char="F0E0"/>
        </w:r>
        <w:r w:rsidR="00E21E7D" w:rsidDel="006E6FA6">
          <w:delText>Table of Contents</w:delText>
        </w:r>
        <w:r w:rsidR="004F5C0B" w:rsidRPr="004F5C0B" w:rsidDel="006E6FA6">
          <w:delText>&gt;</w:delText>
        </w:r>
      </w:del>
    </w:p>
    <w:p w:rsidR="002A33AA" w:rsidDel="006E6FA6" w:rsidRDefault="002A33AA" w:rsidP="002A33AA">
      <w:pPr>
        <w:rPr>
          <w:del w:id="89" w:author="Пользователь Microsoft Office" w:date="2018-10-18T21:32:00Z"/>
        </w:rPr>
      </w:pPr>
    </w:p>
    <w:p w:rsidR="002A33AA" w:rsidRPr="004F5C0B" w:rsidDel="006E6FA6" w:rsidRDefault="002A33AA" w:rsidP="00ED5CCF">
      <w:pPr>
        <w:rPr>
          <w:del w:id="90" w:author="Пользователь Microsoft Office" w:date="2018-10-18T21:32:00Z"/>
        </w:rPr>
      </w:pPr>
      <w:del w:id="91" w:author="Пользователь Microsoft Office" w:date="2018-10-18T21:32:00Z">
        <w:r w:rsidRPr="002A33AA" w:rsidDel="006E6FA6">
          <w:delText>&lt;</w:delText>
        </w:r>
        <w:r w:rsidR="00ED5CCF" w:rsidDel="006E6FA6">
          <w:delText>This document describes how game objects behave, controlled and properties they have. This is often referred to as the “mechanics” of the game. This documentation is primarily concerned with the game itself. This part of the document is meant to be modular, meaning that you could have several different Design documents attached to the Concept Document.</w:delText>
        </w:r>
        <w:r w:rsidRPr="002A33AA" w:rsidDel="006E6FA6">
          <w:delText>&gt;</w:delText>
        </w:r>
      </w:del>
    </w:p>
    <w:p w:rsidR="004F5C0B" w:rsidRPr="00A910A0" w:rsidDel="006E6FA6" w:rsidRDefault="00032E8C" w:rsidP="00A910A0">
      <w:pPr>
        <w:pStyle w:val="1"/>
        <w:rPr>
          <w:del w:id="92" w:author="Пользователь Microsoft Office" w:date="2018-10-18T21:32:00Z"/>
        </w:rPr>
      </w:pPr>
      <w:del w:id="93" w:author="Пользователь Microsoft Office" w:date="2018-10-18T21:32:00Z">
        <w:r w:rsidDel="006E6FA6">
          <w:delText>Introduction</w:delText>
        </w:r>
      </w:del>
    </w:p>
    <w:p w:rsidR="00A910A0" w:rsidRPr="004F5C0B" w:rsidDel="006E6FA6" w:rsidRDefault="00F20EF7" w:rsidP="00C2617E">
      <w:pPr>
        <w:rPr>
          <w:del w:id="94" w:author="Пользователь Microsoft Office" w:date="2018-10-18T21:32:00Z"/>
        </w:rPr>
      </w:pPr>
      <w:del w:id="95" w:author="Пользователь Microsoft Office" w:date="2018-10-18T21:32:00Z">
        <w:r w:rsidDel="006E6FA6">
          <w:delText xml:space="preserve">This is </w:delText>
        </w:r>
        <w:r w:rsidR="00576791" w:rsidDel="006E6FA6">
          <w:delText xml:space="preserve">part of the </w:delText>
        </w:r>
        <w:r w:rsidR="00F92062" w:rsidRPr="00F92062" w:rsidDel="006E6FA6">
          <w:delText xml:space="preserve">Game Design Document </w:delText>
        </w:r>
        <w:r w:rsidR="00C02FEA" w:rsidDel="006E6FA6">
          <w:delText xml:space="preserve">for </w:delText>
        </w:r>
        <w:r w:rsidR="007A5856" w:rsidDel="006E6FA6">
          <w:delText xml:space="preserve">a hypothetical </w:delText>
        </w:r>
        <w:r w:rsidR="00A910A0" w:rsidDel="006E6FA6">
          <w:delText xml:space="preserve">project </w:delText>
        </w:r>
        <w:r w:rsidR="00C02FEA" w:rsidRPr="00C02FEA" w:rsidDel="006E6FA6">
          <w:delText>&lt;</w:delText>
        </w:r>
        <w:r w:rsidR="00F92062" w:rsidDel="006E6FA6">
          <w:delText xml:space="preserve">Game Project </w:delText>
        </w:r>
        <w:r w:rsidR="00C02FEA" w:rsidRPr="00C02FEA" w:rsidDel="006E6FA6">
          <w:delText>Name&gt;</w:delText>
        </w:r>
        <w:r w:rsidR="00C02FEA" w:rsidDel="006E6FA6">
          <w:delText xml:space="preserve"> </w:delText>
        </w:r>
        <w:r w:rsidR="004951C6" w:rsidDel="006E6FA6">
          <w:delText>submitted</w:delText>
        </w:r>
        <w:r w:rsidR="00A910A0" w:rsidRPr="004F5C0B" w:rsidDel="006E6FA6">
          <w:delText xml:space="preserve"> for partial fulfillment </w:delText>
        </w:r>
        <w:r w:rsidR="00A910A0" w:rsidDel="006E6FA6">
          <w:delText>o</w:delText>
        </w:r>
        <w:r w:rsidR="00A910A0" w:rsidRPr="004F5C0B" w:rsidDel="006E6FA6">
          <w:delText xml:space="preserve">f the requirements of </w:delText>
        </w:r>
        <w:r w:rsidR="00A910A0" w:rsidDel="006E6FA6">
          <w:delText>the</w:delText>
        </w:r>
        <w:r w:rsidR="00A910A0" w:rsidRPr="004F5C0B" w:rsidDel="006E6FA6">
          <w:delText xml:space="preserve"> </w:delText>
        </w:r>
        <w:r w:rsidR="00F92062" w:rsidRPr="00F92062" w:rsidDel="006E6FA6">
          <w:delText xml:space="preserve">Game Development Fundamentals </w:delText>
        </w:r>
        <w:r w:rsidR="00A910A0" w:rsidRPr="004F5C0B" w:rsidDel="006E6FA6">
          <w:delText xml:space="preserve">course in </w:delText>
        </w:r>
        <w:r w:rsidR="00A910A0" w:rsidDel="006E6FA6">
          <w:delText xml:space="preserve">the School of </w:delText>
        </w:r>
        <w:r w:rsidR="00A910A0" w:rsidRPr="00A910A0" w:rsidDel="006E6FA6">
          <w:delText>Information Technologies and Engineering</w:delText>
        </w:r>
        <w:r w:rsidR="00A910A0" w:rsidRPr="004F5C0B" w:rsidDel="006E6FA6">
          <w:delText xml:space="preserve"> at </w:delText>
        </w:r>
        <w:r w:rsidR="00A910A0" w:rsidDel="006E6FA6">
          <w:delText>ADA University, Baku, Azerbaijan</w:delText>
        </w:r>
        <w:r w:rsidR="00A910A0" w:rsidRPr="004F5C0B" w:rsidDel="006E6FA6">
          <w:delText>.</w:delText>
        </w:r>
      </w:del>
    </w:p>
    <w:p w:rsidR="004943E2" w:rsidDel="006E6FA6" w:rsidRDefault="004943E2" w:rsidP="00C43B71">
      <w:pPr>
        <w:rPr>
          <w:del w:id="96" w:author="Пользователь Microsoft Office" w:date="2018-10-18T21:32:00Z"/>
        </w:rPr>
      </w:pPr>
    </w:p>
    <w:p w:rsidR="00C2617E" w:rsidDel="006E6FA6" w:rsidRDefault="00576791" w:rsidP="00BF5CEF">
      <w:pPr>
        <w:rPr>
          <w:del w:id="97" w:author="Пользователь Microsoft Office" w:date="2018-10-18T21:32:00Z"/>
          <w:b/>
          <w:bCs/>
          <w:color w:val="FF0000"/>
        </w:rPr>
      </w:pPr>
      <w:del w:id="98" w:author="Пользователь Microsoft Office" w:date="2018-10-18T21:32:00Z">
        <w:r w:rsidRPr="00A922D9" w:rsidDel="006E6FA6">
          <w:rPr>
            <w:b/>
            <w:bCs/>
            <w:color w:val="FF0000"/>
          </w:rPr>
          <w:delText>&lt;</w:delText>
        </w:r>
        <w:r w:rsidR="00C2617E" w:rsidRPr="00C2617E" w:rsidDel="006E6FA6">
          <w:rPr>
            <w:b/>
            <w:bCs/>
            <w:color w:val="FF0000"/>
          </w:rPr>
          <w:delText xml:space="preserve">This document must be submitted in original Microsoft© Word format. </w:delText>
        </w:r>
      </w:del>
    </w:p>
    <w:p w:rsidR="00C2617E" w:rsidDel="006E6FA6" w:rsidRDefault="00C2617E" w:rsidP="00576791">
      <w:pPr>
        <w:rPr>
          <w:del w:id="99" w:author="Пользователь Microsoft Office" w:date="2018-10-18T21:32:00Z"/>
          <w:b/>
          <w:bCs/>
          <w:color w:val="FF0000"/>
        </w:rPr>
      </w:pPr>
    </w:p>
    <w:p w:rsidR="00576791" w:rsidDel="006E6FA6" w:rsidRDefault="00576791" w:rsidP="00576791">
      <w:pPr>
        <w:rPr>
          <w:del w:id="100" w:author="Пользователь Microsoft Office" w:date="2018-10-18T21:32:00Z"/>
          <w:b/>
          <w:bCs/>
          <w:color w:val="FF0000"/>
        </w:rPr>
      </w:pPr>
      <w:del w:id="101" w:author="Пользователь Microsoft Office" w:date="2018-10-18T21:32:00Z">
        <w:r w:rsidDel="006E6FA6">
          <w:rPr>
            <w:b/>
            <w:bCs/>
            <w:color w:val="FF0000"/>
          </w:rPr>
          <w:delText>DELETE</w:delText>
        </w:r>
        <w:r w:rsidRPr="00A922D9" w:rsidDel="006E6FA6">
          <w:rPr>
            <w:b/>
            <w:bCs/>
            <w:color w:val="FF0000"/>
          </w:rPr>
          <w:delText xml:space="preserve"> </w:delText>
        </w:r>
        <w:r w:rsidDel="006E6FA6">
          <w:rPr>
            <w:b/>
            <w:bCs/>
            <w:color w:val="FF0000"/>
          </w:rPr>
          <w:delText>each and every instructional paragraph</w:delText>
        </w:r>
        <w:r w:rsidRPr="00A922D9" w:rsidDel="006E6FA6">
          <w:rPr>
            <w:b/>
            <w:bCs/>
            <w:color w:val="FF0000"/>
          </w:rPr>
          <w:delText xml:space="preserve"> </w:delText>
        </w:r>
        <w:r w:rsidDel="006E6FA6">
          <w:rPr>
            <w:b/>
            <w:bCs/>
            <w:color w:val="FF0000"/>
          </w:rPr>
          <w:delText>between</w:delText>
        </w:r>
        <w:r w:rsidRPr="00A922D9" w:rsidDel="006E6FA6">
          <w:rPr>
            <w:b/>
            <w:bCs/>
            <w:color w:val="FF0000"/>
          </w:rPr>
          <w:delText xml:space="preserve"> &lt;</w:delText>
        </w:r>
        <w:r w:rsidDel="006E6FA6">
          <w:rPr>
            <w:b/>
            <w:bCs/>
            <w:color w:val="FF0000"/>
          </w:rPr>
          <w:delText xml:space="preserve"> and </w:delText>
        </w:r>
        <w:r w:rsidRPr="00A922D9" w:rsidDel="006E6FA6">
          <w:rPr>
            <w:b/>
            <w:bCs/>
            <w:color w:val="FF0000"/>
          </w:rPr>
          <w:delText>&gt; everywhere in the document</w:delText>
        </w:r>
        <w:r w:rsidDel="006E6FA6">
          <w:rPr>
            <w:rStyle w:val="af2"/>
            <w:b/>
            <w:bCs/>
            <w:color w:val="FF0000"/>
          </w:rPr>
          <w:footnoteReference w:id="1"/>
        </w:r>
        <w:r w:rsidRPr="00A922D9" w:rsidDel="006E6FA6">
          <w:rPr>
            <w:b/>
            <w:bCs/>
            <w:color w:val="FF0000"/>
          </w:rPr>
          <w:delText xml:space="preserve"> </w:delText>
        </w:r>
        <w:r w:rsidDel="006E6FA6">
          <w:rPr>
            <w:b/>
            <w:bCs/>
            <w:color w:val="FF0000"/>
          </w:rPr>
          <w:delText xml:space="preserve">and REPLACE ALL of them </w:delText>
        </w:r>
        <w:r w:rsidRPr="00A922D9" w:rsidDel="006E6FA6">
          <w:rPr>
            <w:b/>
            <w:bCs/>
            <w:color w:val="FF0000"/>
          </w:rPr>
          <w:delText>with your text.</w:delText>
        </w:r>
        <w:r w:rsidDel="006E6FA6">
          <w:rPr>
            <w:b/>
            <w:bCs/>
            <w:color w:val="FF0000"/>
          </w:rPr>
          <w:delText xml:space="preserve"> </w:delText>
        </w:r>
        <w:r w:rsidR="004951C6" w:rsidDel="006E6FA6">
          <w:rPr>
            <w:b/>
            <w:bCs/>
            <w:color w:val="FF0000"/>
          </w:rPr>
          <w:delText xml:space="preserve">Keep the main numbered sections, but feel free to add sub-sections if needed. </w:delText>
        </w:r>
        <w:r w:rsidDel="006E6FA6">
          <w:rPr>
            <w:b/>
            <w:bCs/>
            <w:color w:val="FF0000"/>
          </w:rPr>
          <w:delText>All consequent homework assignments will be based on this document, so give it enough thought.</w:delText>
        </w:r>
        <w:r w:rsidRPr="00A922D9" w:rsidDel="006E6FA6">
          <w:rPr>
            <w:b/>
            <w:bCs/>
            <w:color w:val="FF0000"/>
          </w:rPr>
          <w:delText xml:space="preserve">&gt; </w:delText>
        </w:r>
      </w:del>
    </w:p>
    <w:p w:rsidR="000D59E3" w:rsidRPr="000D59E3" w:rsidDel="006E6FA6" w:rsidRDefault="000D59E3" w:rsidP="000D59E3">
      <w:pPr>
        <w:rPr>
          <w:del w:id="105" w:author="Пользователь Microsoft Office" w:date="2018-10-18T21:32:00Z"/>
        </w:rPr>
      </w:pPr>
    </w:p>
    <w:p w:rsidR="00ED5CCF" w:rsidRPr="000D59E3" w:rsidDel="006E6FA6" w:rsidRDefault="00CC15E7" w:rsidP="00ED5CCF">
      <w:pPr>
        <w:rPr>
          <w:del w:id="106" w:author="Пользователь Microsoft Office" w:date="2018-10-18T21:32:00Z"/>
        </w:rPr>
      </w:pPr>
      <w:del w:id="107" w:author="Пользователь Microsoft Office" w:date="2018-10-18T21:32:00Z">
        <w:r w:rsidRPr="000D59E3" w:rsidDel="006E6FA6">
          <w:delText>&lt;</w:delText>
        </w:r>
        <w:r w:rsidR="00ED5CCF" w:rsidRPr="00ED5CCF" w:rsidDel="006E6FA6">
          <w:delText xml:space="preserve"> </w:delText>
        </w:r>
        <w:r w:rsidR="00ED5CCF" w:rsidDel="006E6FA6">
          <w:delText>While doing further planning and getting better understanding of the project</w:delText>
        </w:r>
        <w:r w:rsidR="00ED5CCF" w:rsidRPr="000D59E3" w:rsidDel="006E6FA6">
          <w:delText xml:space="preserve"> </w:delText>
        </w:r>
        <w:r w:rsidR="00ED5CCF" w:rsidDel="006E6FA6">
          <w:delText>you may need to make</w:delText>
        </w:r>
        <w:r w:rsidR="00ED5CCF" w:rsidRPr="000D59E3" w:rsidDel="006E6FA6">
          <w:delText xml:space="preserve"> changes in the HOMEWORK 1 </w:delText>
        </w:r>
        <w:r w:rsidR="00ED5CCF" w:rsidDel="006E6FA6">
          <w:delText>content</w:delText>
        </w:r>
        <w:r w:rsidR="00ED5CCF" w:rsidRPr="000D59E3" w:rsidDel="006E6FA6">
          <w:delText>, such as additions</w:delText>
        </w:r>
        <w:r w:rsidR="00ED5CCF" w:rsidDel="006E6FA6">
          <w:delText>/modifications</w:delText>
        </w:r>
        <w:r w:rsidR="00ED5CCF" w:rsidRPr="000D59E3" w:rsidDel="006E6FA6">
          <w:delText xml:space="preserve"> to</w:delText>
        </w:r>
        <w:r w:rsidR="00ED5CCF" w:rsidDel="006E6FA6">
          <w:delText xml:space="preserve"> the Game Play or to Definitions</w:delText>
        </w:r>
        <w:r w:rsidR="00ED5CCF" w:rsidRPr="000D59E3" w:rsidDel="006E6FA6">
          <w:delText>. In this case</w:delText>
        </w:r>
        <w:r w:rsidR="00ED5CCF" w:rsidDel="006E6FA6">
          <w:delText xml:space="preserve"> e</w:delText>
        </w:r>
        <w:r w:rsidR="00ED5CCF" w:rsidRPr="000D59E3" w:rsidDel="006E6FA6">
          <w:delText xml:space="preserve">dits in the Homework 1 </w:delText>
        </w:r>
        <w:r w:rsidR="00ED5CCF" w:rsidDel="006E6FA6">
          <w:delText xml:space="preserve">content </w:delText>
        </w:r>
        <w:r w:rsidR="00ED5CCF" w:rsidRPr="000D59E3" w:rsidDel="006E6FA6">
          <w:delText xml:space="preserve">should be visible </w:delText>
        </w:r>
        <w:r w:rsidR="00ED5CCF" w:rsidDel="006E6FA6">
          <w:delText>by</w:delText>
        </w:r>
        <w:r w:rsidR="00ED5CCF" w:rsidRPr="000D59E3" w:rsidDel="006E6FA6">
          <w:delText xml:space="preserve"> turning the TRACK CHANGES option on through </w:delText>
        </w:r>
        <w:r w:rsidR="00ED5CCF" w:rsidDel="006E6FA6">
          <w:delText>Review</w:delText>
        </w:r>
        <w:r w:rsidR="00ED5CCF" w:rsidDel="006E6FA6">
          <w:sym w:font="Wingdings" w:char="F0E0"/>
        </w:r>
        <w:r w:rsidR="00ED5CCF" w:rsidRPr="000D59E3" w:rsidDel="006E6FA6">
          <w:delText>Track Changes</w:delText>
        </w:r>
        <w:r w:rsidR="00ED5CCF" w:rsidRPr="00152339" w:rsidDel="006E6FA6">
          <w:delText xml:space="preserve"> </w:delText>
        </w:r>
        <w:r w:rsidR="00ED5CCF" w:rsidRPr="000D59E3" w:rsidDel="006E6FA6">
          <w:delText>menu</w:delText>
        </w:r>
        <w:r w:rsidR="00ED5CCF" w:rsidDel="006E6FA6">
          <w:delText>. Remember that the version information on the title page should be updated</w:delText>
        </w:r>
        <w:r w:rsidR="00ED5CCF" w:rsidRPr="000D59E3" w:rsidDel="006E6FA6">
          <w:delText xml:space="preserve">. </w:delText>
        </w:r>
      </w:del>
    </w:p>
    <w:p w:rsidR="00ED5CCF" w:rsidDel="006E6FA6" w:rsidRDefault="00ED5CCF" w:rsidP="00ED5CCF">
      <w:pPr>
        <w:rPr>
          <w:del w:id="108" w:author="Пользователь Microsoft Office" w:date="2018-10-18T21:32:00Z"/>
        </w:rPr>
      </w:pPr>
    </w:p>
    <w:p w:rsidR="00ED5CCF" w:rsidDel="006E6FA6" w:rsidRDefault="00ED5CCF" w:rsidP="00ED5CCF">
      <w:pPr>
        <w:rPr>
          <w:del w:id="109" w:author="Пользователь Microsoft Office" w:date="2018-10-18T21:32:00Z"/>
        </w:rPr>
      </w:pPr>
      <w:del w:id="110" w:author="Пользователь Microsoft Office" w:date="2018-10-18T21:32:00Z">
        <w:r w:rsidRPr="00231CEE" w:rsidDel="006E6FA6">
          <w:rPr>
            <w:b/>
            <w:bCs/>
            <w:color w:val="FF0000"/>
          </w:rPr>
          <w:delText>Bonus:</w:delText>
        </w:r>
        <w:r w:rsidDel="006E6FA6">
          <w:delText xml:space="preserve"> Get extra </w:delText>
        </w:r>
        <w:r w:rsidDel="006E6FA6">
          <w:rPr>
            <w:b/>
            <w:bCs/>
          </w:rPr>
          <w:delText>5</w:delText>
        </w:r>
        <w:r w:rsidRPr="006619D3" w:rsidDel="006E6FA6">
          <w:rPr>
            <w:b/>
            <w:bCs/>
          </w:rPr>
          <w:delText>%</w:delText>
        </w:r>
        <w:r w:rsidDel="006E6FA6">
          <w:delText xml:space="preserve"> points for revising and SUBSTANTIALLY improving the Homework 1 content.</w:delText>
        </w:r>
      </w:del>
    </w:p>
    <w:p w:rsidR="00ED5CCF" w:rsidDel="006E6FA6" w:rsidRDefault="00ED5CCF" w:rsidP="002A33AA">
      <w:pPr>
        <w:rPr>
          <w:del w:id="111" w:author="Пользователь Microsoft Office" w:date="2018-10-18T21:32:00Z"/>
        </w:rPr>
      </w:pPr>
    </w:p>
    <w:p w:rsidR="00CC15E7" w:rsidDel="006E6FA6" w:rsidRDefault="00E059E1" w:rsidP="002A33AA">
      <w:pPr>
        <w:rPr>
          <w:del w:id="112" w:author="Пользователь Microsoft Office" w:date="2018-10-18T21:32:00Z"/>
        </w:rPr>
      </w:pPr>
      <w:ins w:id="113" w:author="Araz Yusubov" w:date="2018-09-18T19:33:00Z">
        <w:del w:id="114" w:author="Пользователь Microsoft Office" w:date="2018-10-18T21:32:00Z">
          <w:r w:rsidDel="006E6FA6">
            <w:delText xml:space="preserve">All </w:delText>
          </w:r>
          <w:r w:rsidRPr="00A54205" w:rsidDel="006E6FA6">
            <w:delText>Microsoft© Word</w:delText>
          </w:r>
          <w:r w:rsidRPr="000D59E3" w:rsidDel="006E6FA6">
            <w:delText xml:space="preserve"> </w:delText>
          </w:r>
          <w:r w:rsidDel="006E6FA6">
            <w:delText xml:space="preserve">documents should be submitted as separate files. </w:delText>
          </w:r>
        </w:del>
      </w:ins>
      <w:del w:id="115" w:author="Пользователь Microsoft Office" w:date="2018-10-18T21:32:00Z">
        <w:r w:rsidR="00CC15E7" w:rsidRPr="000D59E3" w:rsidDel="006E6FA6">
          <w:delText xml:space="preserve">Any additional files </w:delText>
        </w:r>
      </w:del>
      <w:ins w:id="116" w:author="Araz Yusubov" w:date="2018-09-18T19:33:00Z">
        <w:del w:id="117" w:author="Пользователь Microsoft Office" w:date="2018-10-18T21:32:00Z">
          <w:r w:rsidDel="006E6FA6">
            <w:delText>of other types</w:delText>
          </w:r>
          <w:r w:rsidRPr="000D59E3" w:rsidDel="006E6FA6">
            <w:delText xml:space="preserve"> </w:delText>
          </w:r>
        </w:del>
      </w:ins>
      <w:del w:id="118" w:author="Пользователь Microsoft Office" w:date="2018-10-18T21:32:00Z">
        <w:r w:rsidR="00CC15E7" w:rsidRPr="000D59E3" w:rsidDel="006E6FA6">
          <w:delText>e.g. diagram and charts will usually be inserted to this document as embedded images, but the source files</w:delText>
        </w:r>
        <w:r w:rsidR="0088222A" w:rsidDel="006E6FA6">
          <w:delText xml:space="preserve"> e.g.</w:delText>
        </w:r>
        <w:r w:rsidR="002A33AA" w:rsidDel="006E6FA6">
          <w:delText xml:space="preserve"> Photoshop </w:delText>
        </w:r>
        <w:r w:rsidR="00625FE7" w:rsidDel="006E6FA6">
          <w:delText>.</w:delText>
        </w:r>
        <w:r w:rsidR="002A33AA" w:rsidDel="006E6FA6">
          <w:delText>psd</w:delText>
        </w:r>
        <w:r w:rsidR="00152339" w:rsidDel="006E6FA6">
          <w:delText xml:space="preserve"> files</w:delText>
        </w:r>
        <w:r w:rsidR="00625FE7" w:rsidDel="006E6FA6">
          <w:delText xml:space="preserve"> </w:delText>
        </w:r>
        <w:r w:rsidR="00CC15E7" w:rsidRPr="000D59E3" w:rsidDel="006E6FA6">
          <w:delText xml:space="preserve">should </w:delText>
        </w:r>
        <w:r w:rsidR="00152339" w:rsidDel="006E6FA6">
          <w:delText xml:space="preserve">also </w:delText>
        </w:r>
        <w:r w:rsidR="00CC15E7" w:rsidRPr="000D59E3" w:rsidDel="006E6FA6">
          <w:delText>be submitted</w:delText>
        </w:r>
        <w:r w:rsidR="00152339" w:rsidDel="006E6FA6">
          <w:delText>.</w:delText>
        </w:r>
        <w:r w:rsidR="00CC15E7" w:rsidRPr="000D59E3" w:rsidDel="006E6FA6">
          <w:delText xml:space="preserve"> </w:delText>
        </w:r>
        <w:r w:rsidR="00152339" w:rsidDel="006E6FA6">
          <w:delText xml:space="preserve">In this case </w:delText>
        </w:r>
        <w:r w:rsidR="00BD7CD6" w:rsidDel="006E6FA6">
          <w:delText>(</w:delText>
        </w:r>
        <w:r w:rsidR="00152339" w:rsidDel="006E6FA6">
          <w:delText xml:space="preserve">of having multiple </w:delText>
        </w:r>
      </w:del>
      <w:ins w:id="119" w:author="Araz Yusubov" w:date="2018-09-18T19:33:00Z">
        <w:del w:id="120" w:author="Пользователь Microsoft Office" w:date="2018-10-18T21:32:00Z">
          <w:r w:rsidDel="006E6FA6">
            <w:delText xml:space="preserve">non-Word </w:delText>
          </w:r>
        </w:del>
      </w:ins>
      <w:del w:id="121" w:author="Пользователь Microsoft Office" w:date="2018-10-18T21:32:00Z">
        <w:r w:rsidR="00152339" w:rsidDel="006E6FA6">
          <w:delText>files</w:delText>
        </w:r>
        <w:r w:rsidR="00BD7CD6" w:rsidDel="006E6FA6">
          <w:delText>)</w:delText>
        </w:r>
        <w:r w:rsidR="00152339" w:rsidDel="006E6FA6">
          <w:delText xml:space="preserve"> all of them should be submitted </w:delText>
        </w:r>
        <w:r w:rsidR="00CC15E7" w:rsidRPr="000D59E3" w:rsidDel="006E6FA6">
          <w:delText xml:space="preserve">as part of a </w:delText>
        </w:r>
        <w:r w:rsidR="00152339" w:rsidDel="006E6FA6">
          <w:delText>SINGLE</w:delText>
        </w:r>
        <w:r w:rsidR="00CC15E7" w:rsidRPr="000D59E3" w:rsidDel="006E6FA6">
          <w:delText xml:space="preserve"> .zip archive file</w:delText>
        </w:r>
        <w:r w:rsidR="000D59E3" w:rsidRPr="000D59E3" w:rsidDel="006E6FA6">
          <w:delText>.</w:delText>
        </w:r>
        <w:r w:rsidR="00CC15E7" w:rsidRPr="000D59E3" w:rsidDel="006E6FA6">
          <w:delText>&gt;</w:delText>
        </w:r>
      </w:del>
    </w:p>
    <w:p w:rsidR="002A33AA" w:rsidDel="006E6FA6" w:rsidRDefault="002A33AA" w:rsidP="002A33AA">
      <w:pPr>
        <w:rPr>
          <w:del w:id="122" w:author="Пользователь Microsoft Office" w:date="2018-10-18T21:32:00Z"/>
        </w:rPr>
      </w:pPr>
    </w:p>
    <w:p w:rsidR="009443AE" w:rsidDel="006E6FA6" w:rsidRDefault="00A72C30" w:rsidP="00BF040C">
      <w:pPr>
        <w:rPr>
          <w:del w:id="123" w:author="Пользователь Microsoft Office" w:date="2018-10-18T21:32:00Z"/>
        </w:rPr>
      </w:pPr>
      <w:del w:id="124" w:author="Пользователь Microsoft Office" w:date="2018-10-18T21:32:00Z">
        <w:r w:rsidDel="006E6FA6">
          <w:delText>&lt;</w:delText>
        </w:r>
        <w:r w:rsidR="00751477" w:rsidRPr="00751477" w:rsidDel="006E6FA6">
          <w:delText xml:space="preserve"> </w:delText>
        </w:r>
        <w:r w:rsidR="00751477" w:rsidDel="006E6FA6">
          <w:delText>In this section, the definition of the game</w:delText>
        </w:r>
        <w:r w:rsidR="00BF040C" w:rsidDel="006E6FA6">
          <w:delText>-</w:delText>
        </w:r>
        <w:r w:rsidR="00751477" w:rsidDel="006E6FA6">
          <w:delText>play is established. Definitions should include how a player wins, loses, transitions between levels, and the main focus of the game</w:delText>
        </w:r>
        <w:r w:rsidR="00BF040C" w:rsidDel="006E6FA6">
          <w:delText>-</w:delText>
        </w:r>
        <w:r w:rsidR="00751477" w:rsidDel="006E6FA6">
          <w:delText>play. Issues that should be addressed here are</w:delText>
        </w:r>
        <w:r w:rsidR="002A33AA" w:rsidDel="006E6FA6">
          <w:delText>:</w:delText>
        </w:r>
      </w:del>
    </w:p>
    <w:p w:rsidR="00751477" w:rsidDel="006E6FA6" w:rsidRDefault="00751477" w:rsidP="00751477">
      <w:pPr>
        <w:numPr>
          <w:ilvl w:val="0"/>
          <w:numId w:val="12"/>
        </w:numPr>
        <w:rPr>
          <w:del w:id="125" w:author="Пользователь Microsoft Office" w:date="2018-10-18T21:32:00Z"/>
        </w:rPr>
      </w:pPr>
      <w:del w:id="126" w:author="Пользователь Microsoft Office" w:date="2018-10-18T21:32:00Z">
        <w:r w:rsidDel="006E6FA6">
          <w:delText>Menu</w:delText>
        </w:r>
      </w:del>
    </w:p>
    <w:p w:rsidR="00751477" w:rsidDel="006E6FA6" w:rsidRDefault="00751477" w:rsidP="00751477">
      <w:pPr>
        <w:numPr>
          <w:ilvl w:val="0"/>
          <w:numId w:val="12"/>
        </w:numPr>
        <w:rPr>
          <w:del w:id="127" w:author="Пользователь Microsoft Office" w:date="2018-10-18T21:32:00Z"/>
        </w:rPr>
      </w:pPr>
      <w:del w:id="128" w:author="Пользователь Microsoft Office" w:date="2018-10-18T21:32:00Z">
        <w:r w:rsidDel="006E6FA6">
          <w:delText>Synopsis</w:delText>
        </w:r>
      </w:del>
    </w:p>
    <w:p w:rsidR="00751477" w:rsidDel="006E6FA6" w:rsidRDefault="00751477" w:rsidP="00751477">
      <w:pPr>
        <w:numPr>
          <w:ilvl w:val="0"/>
          <w:numId w:val="12"/>
        </w:numPr>
        <w:rPr>
          <w:del w:id="129" w:author="Пользователь Microsoft Office" w:date="2018-10-18T21:32:00Z"/>
        </w:rPr>
      </w:pPr>
      <w:del w:id="130" w:author="Пользователь Microsoft Office" w:date="2018-10-18T21:32:00Z">
        <w:r w:rsidDel="006E6FA6">
          <w:delText>Game Play</w:delText>
        </w:r>
      </w:del>
    </w:p>
    <w:p w:rsidR="00751477" w:rsidDel="006E6FA6" w:rsidRDefault="00751477" w:rsidP="00751477">
      <w:pPr>
        <w:numPr>
          <w:ilvl w:val="0"/>
          <w:numId w:val="12"/>
        </w:numPr>
        <w:rPr>
          <w:del w:id="131" w:author="Пользователь Microsoft Office" w:date="2018-10-18T21:32:00Z"/>
        </w:rPr>
      </w:pPr>
      <w:del w:id="132" w:author="Пользователь Microsoft Office" w:date="2018-10-18T21:32:00Z">
        <w:r w:rsidDel="006E6FA6">
          <w:delText>Player Control</w:delText>
        </w:r>
      </w:del>
    </w:p>
    <w:p w:rsidR="002A33AA" w:rsidDel="006E6FA6" w:rsidRDefault="00751477" w:rsidP="00751477">
      <w:pPr>
        <w:numPr>
          <w:ilvl w:val="0"/>
          <w:numId w:val="12"/>
        </w:numPr>
        <w:rPr>
          <w:del w:id="133" w:author="Пользователь Microsoft Office" w:date="2018-10-18T21:32:00Z"/>
        </w:rPr>
      </w:pPr>
      <w:del w:id="134" w:author="Пользователь Microsoft Office" w:date="2018-10-18T21:32:00Z">
        <w:r w:rsidDel="006E6FA6">
          <w:delText>Game Over (Winning &amp; Losing)</w:delText>
        </w:r>
      </w:del>
    </w:p>
    <w:p w:rsidR="00D633E8" w:rsidDel="006E6FA6" w:rsidRDefault="00D633E8" w:rsidP="00D633E8">
      <w:pPr>
        <w:rPr>
          <w:del w:id="135" w:author="Пользователь Microsoft Office" w:date="2018-10-18T21:32:00Z"/>
        </w:rPr>
      </w:pPr>
      <w:del w:id="136" w:author="Пользователь Microsoft Office" w:date="2018-10-18T21:32:00Z">
        <w:r w:rsidDel="006E6FA6">
          <w:delText>&gt;</w:delText>
        </w:r>
      </w:del>
    </w:p>
    <w:p w:rsidR="00751477" w:rsidDel="006E6FA6" w:rsidRDefault="00751477" w:rsidP="00751477">
      <w:pPr>
        <w:pStyle w:val="2"/>
        <w:rPr>
          <w:del w:id="137" w:author="Пользователь Microsoft Office" w:date="2018-10-18T21:32:00Z"/>
        </w:rPr>
      </w:pPr>
      <w:del w:id="138" w:author="Пользователь Microsoft Office" w:date="2018-10-18T21:32:00Z">
        <w:r w:rsidDel="006E6FA6">
          <w:delText>Game matrix</w:delText>
        </w:r>
      </w:del>
    </w:p>
    <w:p w:rsidR="00751477" w:rsidDel="006E6FA6" w:rsidRDefault="00751477" w:rsidP="00751477">
      <w:pPr>
        <w:rPr>
          <w:del w:id="139" w:author="Пользователь Microsoft Office" w:date="2018-10-18T21:32:00Z"/>
        </w:rPr>
      </w:pPr>
      <w:del w:id="140" w:author="Пользователь Microsoft Office" w:date="2018-10-18T21:32:00Z">
        <w:r w:rsidDel="006E6FA6">
          <w:delText>&lt;</w:delText>
        </w:r>
        <w:r w:rsidRPr="00751477" w:rsidDel="006E6FA6">
          <w:delText xml:space="preserve"> </w:delText>
        </w:r>
        <w:r w:rsidDel="006E6FA6">
          <w:delText>The game matrix is a spreadsheet containing the generic names of the player and antagonistic elements and their game properties. This should allow an easy cross reference for any elements in the game that have numerical or other descriptive values associated with their name.&gt;</w:delText>
        </w:r>
      </w:del>
    </w:p>
    <w:p w:rsidR="00751477" w:rsidDel="006E6FA6" w:rsidRDefault="00751477" w:rsidP="00751477">
      <w:pPr>
        <w:pStyle w:val="2"/>
        <w:rPr>
          <w:del w:id="141" w:author="Пользователь Microsoft Office" w:date="2018-10-18T21:32:00Z"/>
        </w:rPr>
      </w:pPr>
      <w:del w:id="142" w:author="Пользователь Microsoft Office" w:date="2018-10-18T21:32:00Z">
        <w:r w:rsidDel="006E6FA6">
          <w:delText>Game Flow Chart</w:delText>
        </w:r>
      </w:del>
    </w:p>
    <w:p w:rsidR="00751477" w:rsidRPr="00751477" w:rsidDel="006E6FA6" w:rsidRDefault="00751477" w:rsidP="00751477">
      <w:pPr>
        <w:rPr>
          <w:del w:id="143" w:author="Пользователь Microsoft Office" w:date="2018-10-18T21:32:00Z"/>
        </w:rPr>
      </w:pPr>
      <w:del w:id="144" w:author="Пользователь Microsoft Office" w:date="2018-10-18T21:32:00Z">
        <w:r w:rsidDel="006E6FA6">
          <w:delText>&lt;The game flow chart provides a visual of how the different game elements and their properties interact. Game flow charts should represent Objects, Properties and Actions that are present in the game. Flow chart objects, properties and actions should have a number reference to where they exist within the game mechanics document.&gt;</w:delText>
        </w:r>
      </w:del>
    </w:p>
    <w:p w:rsidR="002A33AA" w:rsidDel="006E6FA6" w:rsidRDefault="00751477" w:rsidP="002A33AA">
      <w:pPr>
        <w:pStyle w:val="1"/>
        <w:rPr>
          <w:del w:id="145" w:author="Пользователь Microsoft Office" w:date="2018-10-18T21:32:00Z"/>
        </w:rPr>
      </w:pPr>
      <w:del w:id="146" w:author="Пользователь Microsoft Office" w:date="2018-10-18T21:32:00Z">
        <w:r w:rsidRPr="00751477" w:rsidDel="006E6FA6">
          <w:delText>Player Elements</w:delText>
        </w:r>
      </w:del>
    </w:p>
    <w:p w:rsidR="00751477" w:rsidRPr="008B6D35" w:rsidDel="006E6FA6" w:rsidRDefault="002A33AA" w:rsidP="008B555C">
      <w:pPr>
        <w:rPr>
          <w:del w:id="147" w:author="Пользователь Microsoft Office" w:date="2018-10-18T21:32:00Z"/>
        </w:rPr>
      </w:pPr>
      <w:del w:id="148" w:author="Пользователь Microsoft Office" w:date="2018-10-18T21:32:00Z">
        <w:r w:rsidRPr="008B6D35" w:rsidDel="006E6FA6">
          <w:delText>&lt;</w:delText>
        </w:r>
        <w:r w:rsidR="00751477" w:rsidRPr="008B6D35" w:rsidDel="006E6FA6">
          <w:delText>The player elements section lists all the elements that are directly related to the player or serve to</w:delText>
        </w:r>
        <w:r w:rsidR="008B555C" w:rsidRPr="008B6D35" w:rsidDel="006E6FA6">
          <w:delText xml:space="preserve"> </w:delText>
        </w:r>
        <w:r w:rsidR="00751477" w:rsidRPr="008B6D35" w:rsidDel="006E6FA6">
          <w:delText>benefit of the player. Devise two sets of names for player elements. One set is a generic name (or code) and the other is its</w:delText>
        </w:r>
        <w:r w:rsidR="008B555C" w:rsidRPr="008B6D35" w:rsidDel="006E6FA6">
          <w:delText xml:space="preserve"> </w:delText>
        </w:r>
        <w:r w:rsidR="00751477" w:rsidRPr="008B6D35" w:rsidDel="006E6FA6">
          <w:delText>game name. Describe the terminology that you use to describe the player’s properties.</w:delText>
        </w:r>
      </w:del>
    </w:p>
    <w:p w:rsidR="002A33AA" w:rsidRPr="008B6D35" w:rsidDel="006E6FA6" w:rsidRDefault="00751477" w:rsidP="008B555C">
      <w:pPr>
        <w:rPr>
          <w:del w:id="149" w:author="Пользователь Microsoft Office" w:date="2018-10-18T21:32:00Z"/>
        </w:rPr>
      </w:pPr>
      <w:del w:id="150" w:author="Пользователь Microsoft Office" w:date="2018-10-18T21:32:00Z">
        <w:r w:rsidRPr="008B6D35" w:rsidDel="006E6FA6">
          <w:delText>This is a good place to interact with a graphic designer to ensure the game graphics match the</w:delText>
        </w:r>
        <w:r w:rsidR="008B555C" w:rsidRPr="008B6D35" w:rsidDel="006E6FA6">
          <w:delText xml:space="preserve"> </w:delText>
        </w:r>
        <w:r w:rsidRPr="008B6D35" w:rsidDel="006E6FA6">
          <w:delText>game names. Graphics that will be seen during game play should be exhibited here.</w:delText>
        </w:r>
        <w:r w:rsidR="008B555C" w:rsidRPr="008B6D35" w:rsidDel="006E6FA6">
          <w:delText xml:space="preserve"> </w:delText>
        </w:r>
        <w:r w:rsidRPr="008B6D35" w:rsidDel="006E6FA6">
          <w:delText>Multi-player issues should also be mentioned here.</w:delText>
        </w:r>
        <w:r w:rsidR="002A33AA" w:rsidRPr="008B6D35" w:rsidDel="006E6FA6">
          <w:delText>&gt;</w:delText>
        </w:r>
      </w:del>
    </w:p>
    <w:p w:rsidR="008E6CFA" w:rsidDel="006E6FA6" w:rsidRDefault="008B555C" w:rsidP="008E6CFA">
      <w:pPr>
        <w:pStyle w:val="2"/>
        <w:rPr>
          <w:del w:id="151" w:author="Пользователь Microsoft Office" w:date="2018-10-18T21:32:00Z"/>
        </w:rPr>
      </w:pPr>
      <w:del w:id="152" w:author="Пользователь Microsoft Office" w:date="2018-10-18T21:32:00Z">
        <w:r w:rsidRPr="008B555C" w:rsidDel="006E6FA6">
          <w:delText>Player Definition</w:delText>
        </w:r>
      </w:del>
    </w:p>
    <w:p w:rsidR="008B555C" w:rsidDel="006E6FA6" w:rsidRDefault="008E6CFA" w:rsidP="008B555C">
      <w:pPr>
        <w:rPr>
          <w:del w:id="153" w:author="Пользователь Microsoft Office" w:date="2018-10-18T21:32:00Z"/>
        </w:rPr>
      </w:pPr>
      <w:del w:id="154" w:author="Пользователь Microsoft Office" w:date="2018-10-18T21:32:00Z">
        <w:r w:rsidDel="006E6FA6">
          <w:delText>&lt;</w:delText>
        </w:r>
        <w:r w:rsidR="008B555C" w:rsidDel="006E6FA6">
          <w:delText>Use the player definition section to make quick descriptions that define the player.</w:delText>
        </w:r>
      </w:del>
    </w:p>
    <w:p w:rsidR="00D633E8" w:rsidDel="006E6FA6" w:rsidRDefault="008B555C" w:rsidP="008B555C">
      <w:pPr>
        <w:rPr>
          <w:del w:id="155" w:author="Пользователь Microsoft Office" w:date="2018-10-18T21:32:00Z"/>
        </w:rPr>
      </w:pPr>
      <w:del w:id="156" w:author="Пользователь Microsoft Office" w:date="2018-10-18T21:32:00Z">
        <w:r w:rsidDel="006E6FA6">
          <w:delText>Below is a suggested list of player definitions:</w:delText>
        </w:r>
      </w:del>
    </w:p>
    <w:p w:rsidR="008B555C" w:rsidRPr="008B555C" w:rsidDel="006E6FA6" w:rsidRDefault="008B555C" w:rsidP="008B555C">
      <w:pPr>
        <w:numPr>
          <w:ilvl w:val="0"/>
          <w:numId w:val="23"/>
        </w:numPr>
        <w:tabs>
          <w:tab w:val="left" w:pos="1134"/>
        </w:tabs>
        <w:ind w:left="1134"/>
        <w:rPr>
          <w:del w:id="157" w:author="Пользователь Microsoft Office" w:date="2018-10-18T21:32:00Z"/>
          <w:iCs/>
        </w:rPr>
      </w:pPr>
      <w:del w:id="158" w:author="Пользователь Microsoft Office" w:date="2018-10-18T21:32:00Z">
        <w:r w:rsidRPr="008B555C" w:rsidDel="006E6FA6">
          <w:rPr>
            <w:iCs/>
          </w:rPr>
          <w:delText>Default (Status): What are the default settings for the player at the beginning of the game or</w:delText>
        </w:r>
        <w:r w:rsidDel="006E6FA6">
          <w:rPr>
            <w:iCs/>
          </w:rPr>
          <w:delText xml:space="preserve"> </w:delText>
        </w:r>
        <w:r w:rsidRPr="008B555C" w:rsidDel="006E6FA6">
          <w:rPr>
            <w:iCs/>
          </w:rPr>
          <w:delText>level?</w:delText>
        </w:r>
      </w:del>
    </w:p>
    <w:p w:rsidR="008B555C" w:rsidDel="006E6FA6" w:rsidRDefault="008B555C" w:rsidP="008B555C">
      <w:pPr>
        <w:numPr>
          <w:ilvl w:val="0"/>
          <w:numId w:val="23"/>
        </w:numPr>
        <w:tabs>
          <w:tab w:val="left" w:pos="1134"/>
        </w:tabs>
        <w:ind w:left="1134"/>
        <w:rPr>
          <w:del w:id="159" w:author="Пользователь Microsoft Office" w:date="2018-10-18T21:32:00Z"/>
          <w:iCs/>
        </w:rPr>
      </w:pPr>
      <w:del w:id="160" w:author="Пользователь Microsoft Office" w:date="2018-10-18T21:32:00Z">
        <w:r w:rsidRPr="008B555C" w:rsidDel="006E6FA6">
          <w:rPr>
            <w:iCs/>
          </w:rPr>
          <w:delText>Actions: What can the player do?</w:delText>
        </w:r>
      </w:del>
    </w:p>
    <w:p w:rsidR="008B555C" w:rsidDel="006E6FA6" w:rsidRDefault="008B555C" w:rsidP="00D633E8">
      <w:pPr>
        <w:numPr>
          <w:ilvl w:val="0"/>
          <w:numId w:val="23"/>
        </w:numPr>
        <w:tabs>
          <w:tab w:val="left" w:pos="1134"/>
        </w:tabs>
        <w:ind w:left="1134"/>
        <w:rPr>
          <w:del w:id="161" w:author="Пользователь Microsoft Office" w:date="2018-10-18T21:32:00Z"/>
          <w:iCs/>
        </w:rPr>
      </w:pPr>
      <w:del w:id="162" w:author="Пользователь Microsoft Office" w:date="2018-10-18T21:32:00Z">
        <w:r w:rsidRPr="008B555C" w:rsidDel="006E6FA6">
          <w:rPr>
            <w:iCs/>
          </w:rPr>
          <w:delText>Information (Status): What information about the game is available for the player?</w:delText>
        </w:r>
      </w:del>
    </w:p>
    <w:p w:rsidR="008B555C" w:rsidRPr="008B555C" w:rsidDel="006E6FA6" w:rsidRDefault="008B555C" w:rsidP="008B555C">
      <w:pPr>
        <w:numPr>
          <w:ilvl w:val="0"/>
          <w:numId w:val="23"/>
        </w:numPr>
        <w:tabs>
          <w:tab w:val="left" w:pos="1134"/>
        </w:tabs>
        <w:ind w:left="1134"/>
        <w:rPr>
          <w:del w:id="163" w:author="Пользователь Microsoft Office" w:date="2018-10-18T21:32:00Z"/>
          <w:iCs/>
        </w:rPr>
      </w:pPr>
      <w:del w:id="164" w:author="Пользователь Microsoft Office" w:date="2018-10-18T21:32:00Z">
        <w:r w:rsidRPr="008B555C" w:rsidDel="006E6FA6">
          <w:rPr>
            <w:iCs/>
          </w:rPr>
          <w:delText>Default Properties: How does the player begin</w:delText>
        </w:r>
        <w:r w:rsidDel="006E6FA6">
          <w:rPr>
            <w:iCs/>
          </w:rPr>
          <w:delText xml:space="preserve"> </w:delText>
        </w:r>
        <w:r w:rsidRPr="008B555C" w:rsidDel="006E6FA6">
          <w:rPr>
            <w:iCs/>
          </w:rPr>
          <w:delText>the game?</w:delText>
        </w:r>
      </w:del>
    </w:p>
    <w:p w:rsidR="008B555C" w:rsidRPr="008B555C" w:rsidDel="006E6FA6" w:rsidRDefault="008B555C" w:rsidP="008B555C">
      <w:pPr>
        <w:numPr>
          <w:ilvl w:val="0"/>
          <w:numId w:val="23"/>
        </w:numPr>
        <w:tabs>
          <w:tab w:val="left" w:pos="1134"/>
        </w:tabs>
        <w:ind w:left="1134"/>
        <w:rPr>
          <w:del w:id="165" w:author="Пользователь Microsoft Office" w:date="2018-10-18T21:32:00Z"/>
          <w:iCs/>
        </w:rPr>
      </w:pPr>
      <w:del w:id="166" w:author="Пользователь Microsoft Office" w:date="2018-10-18T21:32:00Z">
        <w:r w:rsidRPr="008B555C" w:rsidDel="006E6FA6">
          <w:rPr>
            <w:iCs/>
          </w:rPr>
          <w:delText>Winning: How can the player win?</w:delText>
        </w:r>
      </w:del>
    </w:p>
    <w:p w:rsidR="00D633E8" w:rsidRPr="008B555C" w:rsidDel="006E6FA6" w:rsidRDefault="008B555C" w:rsidP="008B555C">
      <w:pPr>
        <w:numPr>
          <w:ilvl w:val="0"/>
          <w:numId w:val="23"/>
        </w:numPr>
        <w:tabs>
          <w:tab w:val="left" w:pos="1134"/>
        </w:tabs>
        <w:ind w:left="1134"/>
        <w:rPr>
          <w:del w:id="167" w:author="Пользователь Microsoft Office" w:date="2018-10-18T21:32:00Z"/>
          <w:iCs/>
        </w:rPr>
      </w:pPr>
      <w:del w:id="168" w:author="Пользователь Microsoft Office" w:date="2018-10-18T21:32:00Z">
        <w:r w:rsidRPr="008B555C" w:rsidDel="006E6FA6">
          <w:rPr>
            <w:iCs/>
          </w:rPr>
          <w:delText xml:space="preserve">Loosing: How does the player lose? </w:delText>
        </w:r>
      </w:del>
    </w:p>
    <w:p w:rsidR="008E6CFA" w:rsidDel="006E6FA6" w:rsidRDefault="00CE64C3" w:rsidP="00CE64C3">
      <w:pPr>
        <w:rPr>
          <w:del w:id="169" w:author="Пользователь Microsoft Office" w:date="2018-10-18T21:32:00Z"/>
        </w:rPr>
      </w:pPr>
      <w:del w:id="170" w:author="Пользователь Microsoft Office" w:date="2018-10-18T21:32:00Z">
        <w:r w:rsidDel="006E6FA6">
          <w:delText>&gt;</w:delText>
        </w:r>
      </w:del>
    </w:p>
    <w:p w:rsidR="00CE64C3" w:rsidDel="006E6FA6" w:rsidRDefault="008B555C" w:rsidP="00CE64C3">
      <w:pPr>
        <w:pStyle w:val="2"/>
        <w:rPr>
          <w:del w:id="171" w:author="Пользователь Microsoft Office" w:date="2018-10-18T21:32:00Z"/>
        </w:rPr>
      </w:pPr>
      <w:del w:id="172" w:author="Пользователь Microsoft Office" w:date="2018-10-18T21:32:00Z">
        <w:r w:rsidRPr="008B555C" w:rsidDel="006E6FA6">
          <w:delText>Player Properties</w:delText>
        </w:r>
      </w:del>
    </w:p>
    <w:p w:rsidR="008B555C" w:rsidDel="006E6FA6" w:rsidRDefault="00CE64C3" w:rsidP="008B555C">
      <w:pPr>
        <w:rPr>
          <w:del w:id="173" w:author="Пользователь Microsoft Office" w:date="2018-10-18T21:32:00Z"/>
        </w:rPr>
      </w:pPr>
      <w:del w:id="174" w:author="Пользователь Microsoft Office" w:date="2018-10-18T21:32:00Z">
        <w:r w:rsidDel="006E6FA6">
          <w:delText>&lt;</w:delText>
        </w:r>
        <w:r w:rsidR="008B555C" w:rsidDel="006E6FA6">
          <w:delText xml:space="preserve">Make a list within the player properties section that defines the properties for each player. Player properties can be affected by player’s action or interaction with other game elements. Define the properties and how they affect the player’s current game. A suggested list of player definitions may include: </w:delText>
        </w:r>
      </w:del>
    </w:p>
    <w:p w:rsidR="008B555C" w:rsidRPr="008B555C" w:rsidDel="006E6FA6" w:rsidRDefault="008B555C" w:rsidP="008B555C">
      <w:pPr>
        <w:numPr>
          <w:ilvl w:val="0"/>
          <w:numId w:val="23"/>
        </w:numPr>
        <w:tabs>
          <w:tab w:val="left" w:pos="1134"/>
        </w:tabs>
        <w:ind w:left="1134"/>
        <w:rPr>
          <w:del w:id="175" w:author="Пользователь Microsoft Office" w:date="2018-10-18T21:32:00Z"/>
          <w:iCs/>
        </w:rPr>
      </w:pPr>
      <w:del w:id="176" w:author="Пользователь Microsoft Office" w:date="2018-10-18T21:32:00Z">
        <w:r w:rsidRPr="008B555C" w:rsidDel="006E6FA6">
          <w:rPr>
            <w:iCs/>
          </w:rPr>
          <w:delText>Health</w:delText>
        </w:r>
      </w:del>
    </w:p>
    <w:p w:rsidR="008B555C" w:rsidRPr="008B555C" w:rsidDel="006E6FA6" w:rsidRDefault="008B555C" w:rsidP="008B555C">
      <w:pPr>
        <w:numPr>
          <w:ilvl w:val="0"/>
          <w:numId w:val="23"/>
        </w:numPr>
        <w:tabs>
          <w:tab w:val="left" w:pos="1134"/>
        </w:tabs>
        <w:ind w:left="1134"/>
        <w:rPr>
          <w:del w:id="177" w:author="Пользователь Microsoft Office" w:date="2018-10-18T21:32:00Z"/>
          <w:iCs/>
        </w:rPr>
      </w:pPr>
      <w:del w:id="178" w:author="Пользователь Microsoft Office" w:date="2018-10-18T21:32:00Z">
        <w:r w:rsidRPr="008B555C" w:rsidDel="006E6FA6">
          <w:rPr>
            <w:iCs/>
          </w:rPr>
          <w:delText>Weapons</w:delText>
        </w:r>
      </w:del>
    </w:p>
    <w:p w:rsidR="008B555C" w:rsidRPr="008B555C" w:rsidDel="006E6FA6" w:rsidRDefault="008B555C" w:rsidP="008B555C">
      <w:pPr>
        <w:numPr>
          <w:ilvl w:val="0"/>
          <w:numId w:val="23"/>
        </w:numPr>
        <w:tabs>
          <w:tab w:val="left" w:pos="1134"/>
        </w:tabs>
        <w:ind w:left="1134"/>
        <w:rPr>
          <w:del w:id="179" w:author="Пользователь Microsoft Office" w:date="2018-10-18T21:32:00Z"/>
          <w:iCs/>
        </w:rPr>
      </w:pPr>
      <w:del w:id="180" w:author="Пользователь Microsoft Office" w:date="2018-10-18T21:32:00Z">
        <w:r w:rsidRPr="008B555C" w:rsidDel="006E6FA6">
          <w:rPr>
            <w:iCs/>
          </w:rPr>
          <w:delText>Actions</w:delText>
        </w:r>
      </w:del>
    </w:p>
    <w:p w:rsidR="008B555C" w:rsidRPr="008B555C" w:rsidDel="006E6FA6" w:rsidRDefault="008B555C" w:rsidP="008B555C">
      <w:pPr>
        <w:numPr>
          <w:ilvl w:val="0"/>
          <w:numId w:val="23"/>
        </w:numPr>
        <w:tabs>
          <w:tab w:val="left" w:pos="1134"/>
        </w:tabs>
        <w:ind w:left="1134"/>
        <w:rPr>
          <w:del w:id="181" w:author="Пользователь Microsoft Office" w:date="2018-10-18T21:32:00Z"/>
          <w:iCs/>
        </w:rPr>
      </w:pPr>
      <w:del w:id="182" w:author="Пользователь Microsoft Office" w:date="2018-10-18T21:32:00Z">
        <w:r w:rsidRPr="008B555C" w:rsidDel="006E6FA6">
          <w:rPr>
            <w:iCs/>
          </w:rPr>
          <w:delText>Etc.</w:delText>
        </w:r>
      </w:del>
    </w:p>
    <w:p w:rsidR="00CE64C3" w:rsidDel="006E6FA6" w:rsidRDefault="008B555C" w:rsidP="008B555C">
      <w:pPr>
        <w:rPr>
          <w:del w:id="183" w:author="Пользователь Microsoft Office" w:date="2018-10-18T21:32:00Z"/>
        </w:rPr>
      </w:pPr>
      <w:del w:id="184" w:author="Пользователь Microsoft Office" w:date="2018-10-18T21:32:00Z">
        <w:r w:rsidDel="006E6FA6">
          <w:delText xml:space="preserve">Each property should mention a feedback as a </w:delText>
        </w:r>
        <w:r w:rsidR="00E60030" w:rsidDel="006E6FA6">
          <w:delText>result of the property changing.</w:delText>
        </w:r>
        <w:r w:rsidR="00CE64C3" w:rsidDel="006E6FA6">
          <w:delText>&gt;</w:delText>
        </w:r>
      </w:del>
    </w:p>
    <w:p w:rsidR="00BD6463" w:rsidRPr="004F5C0B" w:rsidDel="006E6FA6" w:rsidRDefault="00E60030" w:rsidP="00BD6463">
      <w:pPr>
        <w:pStyle w:val="2"/>
        <w:rPr>
          <w:del w:id="185" w:author="Пользователь Microsoft Office" w:date="2018-10-18T21:32:00Z"/>
        </w:rPr>
      </w:pPr>
      <w:del w:id="186" w:author="Пользователь Microsoft Office" w:date="2018-10-18T21:32:00Z">
        <w:r w:rsidRPr="00E60030" w:rsidDel="006E6FA6">
          <w:delText>Player Rewards (Power-ups &amp; Pick-ups)</w:delText>
        </w:r>
      </w:del>
    </w:p>
    <w:p w:rsidR="00E60030" w:rsidDel="006E6FA6" w:rsidRDefault="00BD6463" w:rsidP="00E60030">
      <w:pPr>
        <w:rPr>
          <w:del w:id="187" w:author="Пользователь Microsoft Office" w:date="2018-10-18T21:32:00Z"/>
        </w:rPr>
      </w:pPr>
      <w:del w:id="188" w:author="Пользователь Microsoft Office" w:date="2018-10-18T21:32:00Z">
        <w:r w:rsidRPr="00D75B0C" w:rsidDel="006E6FA6">
          <w:delText>&lt;</w:delText>
        </w:r>
        <w:r w:rsidR="00E60030" w:rsidDel="006E6FA6">
          <w:delText>Within the player rewards section, make a list of all objects that affect the player in a positive way (i.e. health replenished). Define these objects by describing what affect they cause and how the player can use the object</w:delText>
        </w:r>
        <w:r w:rsidRPr="00D75B0C" w:rsidDel="006E6FA6">
          <w:delText>.</w:delText>
        </w:r>
        <w:r w:rsidR="00FB4853" w:rsidDel="006E6FA6">
          <w:delText>&gt;</w:delText>
        </w:r>
        <w:r w:rsidDel="006E6FA6">
          <w:delText xml:space="preserve"> </w:delText>
        </w:r>
      </w:del>
    </w:p>
    <w:p w:rsidR="00E60030" w:rsidRDefault="00E60030" w:rsidP="00E60030">
      <w:pPr>
        <w:pStyle w:val="1"/>
      </w:pPr>
      <w:r w:rsidRPr="00E60030">
        <w:t>User Interface (UI)</w:t>
      </w:r>
    </w:p>
    <w:p w:rsidR="00E60030" w:rsidRPr="00E60030" w:rsidDel="005460F2" w:rsidRDefault="007644A6" w:rsidP="002B1BF0">
      <w:pPr>
        <w:rPr>
          <w:del w:id="189" w:author="Пользователь Microsoft Office" w:date="2018-10-18T21:38:00Z"/>
          <w:iCs/>
        </w:rPr>
      </w:pPr>
      <w:del w:id="190" w:author="Пользователь Microsoft Office" w:date="2018-10-18T21:38:00Z">
        <w:r w:rsidRPr="00062EF3" w:rsidDel="005460F2">
          <w:rPr>
            <w:iCs/>
          </w:rPr>
          <w:delText>&lt;</w:delText>
        </w:r>
        <w:r w:rsidR="00E60030" w:rsidRPr="00E60030" w:rsidDel="005460F2">
          <w:delText xml:space="preserve"> </w:delText>
        </w:r>
        <w:r w:rsidR="00E60030" w:rsidRPr="00E60030" w:rsidDel="005460F2">
          <w:rPr>
            <w:iCs/>
          </w:rPr>
          <w:delText>This is where a description of the user’s control of the game can be placed. It is also recommended</w:delText>
        </w:r>
        <w:r w:rsidR="002B1BF0" w:rsidDel="005460F2">
          <w:rPr>
            <w:iCs/>
          </w:rPr>
          <w:delText xml:space="preserve"> </w:delText>
        </w:r>
        <w:r w:rsidR="00E60030" w:rsidRPr="00E60030" w:rsidDel="005460F2">
          <w:rPr>
            <w:iCs/>
          </w:rPr>
          <w:delText>to think about which buttons on a device would be best suited for the game. Consider what the</w:delText>
        </w:r>
        <w:r w:rsidR="002B1BF0" w:rsidDel="005460F2">
          <w:rPr>
            <w:iCs/>
          </w:rPr>
          <w:delText xml:space="preserve"> </w:delText>
        </w:r>
        <w:r w:rsidR="00E60030" w:rsidRPr="00E60030" w:rsidDel="005460F2">
          <w:rPr>
            <w:iCs/>
          </w:rPr>
          <w:delText>worst layout is, then ask yourself if your UI is it still playable?</w:delText>
        </w:r>
      </w:del>
    </w:p>
    <w:p w:rsidR="00C55C60" w:rsidRDefault="00E60030" w:rsidP="002B1BF0">
      <w:pPr>
        <w:tabs>
          <w:tab w:val="left" w:pos="1520"/>
        </w:tabs>
        <w:rPr>
          <w:ins w:id="191" w:author="Пользователь Microsoft Office" w:date="2018-10-16T20:41:00Z"/>
          <w:iCs/>
        </w:rPr>
      </w:pPr>
      <w:del w:id="192" w:author="Пользователь Microsoft Office" w:date="2018-10-18T21:38:00Z">
        <w:r w:rsidRPr="00E60030" w:rsidDel="005460F2">
          <w:rPr>
            <w:iCs/>
          </w:rPr>
          <w:delText>A visual representation can be added, where we relate the physical controls to the actions in the game.</w:delText>
        </w:r>
        <w:r w:rsidR="002B1BF0" w:rsidDel="005460F2">
          <w:rPr>
            <w:iCs/>
          </w:rPr>
          <w:delText xml:space="preserve"> </w:delText>
        </w:r>
        <w:r w:rsidRPr="00E60030" w:rsidDel="005460F2">
          <w:rPr>
            <w:iCs/>
          </w:rPr>
          <w:delText>When designing the UI, it may be valuable to research quality control and user interface (UI) design information.</w:delText>
        </w:r>
        <w:r w:rsidR="00786C2C" w:rsidDel="005460F2">
          <w:rPr>
            <w:iCs/>
          </w:rPr>
          <w:delText>&gt;</w:delText>
        </w:r>
      </w:del>
    </w:p>
    <w:p w:rsidR="00C55C60" w:rsidRDefault="00406AD3" w:rsidP="002B1BF0">
      <w:pPr>
        <w:tabs>
          <w:tab w:val="left" w:pos="1520"/>
        </w:tabs>
        <w:rPr>
          <w:ins w:id="193" w:author="Пользователь Microsoft Office" w:date="2018-10-18T21:37:00Z"/>
          <w:iCs/>
          <w:color w:val="000000" w:themeColor="text1"/>
        </w:rPr>
      </w:pPr>
      <w:ins w:id="194" w:author="Пользователь Microsoft Office" w:date="2018-10-18T21:37:00Z">
        <w:r w:rsidRPr="00406AD3">
          <w:rPr>
            <w:iCs/>
            <w:color w:val="000000" w:themeColor="text1"/>
          </w:rPr>
          <w:t xml:space="preserve">In game, the user interface will include a "Pause" button, which will open the pause </w:t>
        </w:r>
      </w:ins>
      <w:ins w:id="195" w:author="Пользователь Microsoft Office" w:date="2018-10-18T21:41:00Z">
        <w:r w:rsidR="00377237">
          <w:rPr>
            <w:iCs/>
            <w:color w:val="000000" w:themeColor="text1"/>
          </w:rPr>
          <w:t>menu</w:t>
        </w:r>
      </w:ins>
      <w:ins w:id="196" w:author="Пользователь Microsoft Office" w:date="2018-10-18T21:37:00Z">
        <w:r w:rsidRPr="00406AD3">
          <w:rPr>
            <w:iCs/>
            <w:color w:val="000000" w:themeColor="text1"/>
          </w:rPr>
          <w:t xml:space="preserve"> in the middle of the screen. The following options will be available in this window:</w:t>
        </w:r>
      </w:ins>
    </w:p>
    <w:p w:rsidR="00406AD3" w:rsidRPr="00C41712" w:rsidRDefault="00406AD3" w:rsidP="002B1BF0">
      <w:pPr>
        <w:tabs>
          <w:tab w:val="left" w:pos="1520"/>
        </w:tabs>
        <w:rPr>
          <w:ins w:id="197" w:author="Пользователь Microsoft Office" w:date="2018-10-16T20:43:00Z"/>
          <w:iCs/>
          <w:color w:val="000000" w:themeColor="text1"/>
          <w:rPrChange w:id="198" w:author="Пользователь Microsoft Office" w:date="2018-10-16T20:47:00Z">
            <w:rPr>
              <w:ins w:id="199" w:author="Пользователь Microsoft Office" w:date="2018-10-16T20:43:00Z"/>
              <w:iCs/>
            </w:rPr>
          </w:rPrChange>
        </w:rPr>
      </w:pPr>
    </w:p>
    <w:p w:rsidR="00C55C60" w:rsidRPr="00C41712" w:rsidRDefault="00C55C60" w:rsidP="00C55C60">
      <w:pPr>
        <w:tabs>
          <w:tab w:val="left" w:pos="1520"/>
        </w:tabs>
        <w:rPr>
          <w:ins w:id="200" w:author="Пользователь Microsoft Office" w:date="2018-10-16T20:45:00Z"/>
          <w:iCs/>
          <w:color w:val="000000" w:themeColor="text1"/>
          <w:rPrChange w:id="201" w:author="Пользователь Microsoft Office" w:date="2018-10-16T20:47:00Z">
            <w:rPr>
              <w:ins w:id="202" w:author="Пользователь Microsoft Office" w:date="2018-10-16T20:45:00Z"/>
              <w:iCs/>
            </w:rPr>
          </w:rPrChange>
        </w:rPr>
      </w:pPr>
      <w:ins w:id="203" w:author="Пользователь Microsoft Office" w:date="2018-10-16T20:45:00Z">
        <w:r w:rsidRPr="00C41712">
          <w:rPr>
            <w:rFonts w:ascii="Times New Roman" w:hAnsi="Times New Roman" w:cs="Times New Roman"/>
            <w:iCs/>
            <w:color w:val="000000" w:themeColor="text1"/>
            <w:rPrChange w:id="204" w:author="Пользователь Microsoft Office" w:date="2018-10-16T20:47:00Z">
              <w:rPr>
                <w:rFonts w:ascii="Times New Roman" w:hAnsi="Times New Roman" w:cs="Times New Roman"/>
                <w:iCs/>
              </w:rPr>
            </w:rPrChange>
          </w:rPr>
          <w:t>●</w:t>
        </w:r>
        <w:r w:rsidRPr="00C41712">
          <w:rPr>
            <w:iCs/>
            <w:color w:val="000000" w:themeColor="text1"/>
            <w:rPrChange w:id="205" w:author="Пользователь Microsoft Office" w:date="2018-10-16T20:47:00Z">
              <w:rPr>
                <w:iCs/>
              </w:rPr>
            </w:rPrChange>
          </w:rPr>
          <w:t>New Game</w:t>
        </w:r>
      </w:ins>
    </w:p>
    <w:p w:rsidR="00C55C60" w:rsidRPr="00C41712" w:rsidRDefault="009019F2" w:rsidP="00C55C60">
      <w:pPr>
        <w:tabs>
          <w:tab w:val="left" w:pos="1520"/>
        </w:tabs>
        <w:rPr>
          <w:ins w:id="206" w:author="Пользователь Microsoft Office" w:date="2018-10-16T20:45:00Z"/>
          <w:iCs/>
          <w:color w:val="000000" w:themeColor="text1"/>
          <w:rPrChange w:id="207" w:author="Пользователь Microsoft Office" w:date="2018-10-16T20:47:00Z">
            <w:rPr>
              <w:ins w:id="208" w:author="Пользователь Microsoft Office" w:date="2018-10-16T20:45:00Z"/>
              <w:iCs/>
            </w:rPr>
          </w:rPrChange>
        </w:rPr>
      </w:pPr>
      <w:ins w:id="209" w:author="Пользователь Microsoft Office" w:date="2018-10-16T20:45:00Z">
        <w:r w:rsidRPr="00607048">
          <w:rPr>
            <w:iCs/>
            <w:color w:val="000000" w:themeColor="text1"/>
            <w:rPrChange w:id="210" w:author="Пользователь Microsoft Office" w:date="2018-10-16T21:39:00Z">
              <w:rPr>
                <w:iCs/>
                <w:lang w:val="ru-RU"/>
              </w:rPr>
            </w:rPrChange>
          </w:rPr>
          <w:t xml:space="preserve">   </w:t>
        </w:r>
        <w:r w:rsidR="00C55C60" w:rsidRPr="00C41712">
          <w:rPr>
            <w:iCs/>
            <w:color w:val="000000" w:themeColor="text1"/>
            <w:rPrChange w:id="211" w:author="Пользователь Microsoft Office" w:date="2018-10-16T20:47:00Z">
              <w:rPr>
                <w:iCs/>
              </w:rPr>
            </w:rPrChange>
          </w:rPr>
          <w:t>○ Easy</w:t>
        </w:r>
      </w:ins>
    </w:p>
    <w:p w:rsidR="00C55C60" w:rsidRPr="00C41712" w:rsidRDefault="009019F2" w:rsidP="00C55C60">
      <w:pPr>
        <w:tabs>
          <w:tab w:val="left" w:pos="1520"/>
        </w:tabs>
        <w:rPr>
          <w:ins w:id="212" w:author="Пользователь Microsoft Office" w:date="2018-10-16T20:45:00Z"/>
          <w:iCs/>
          <w:color w:val="000000" w:themeColor="text1"/>
          <w:rPrChange w:id="213" w:author="Пользователь Microsoft Office" w:date="2018-10-16T20:47:00Z">
            <w:rPr>
              <w:ins w:id="214" w:author="Пользователь Microsoft Office" w:date="2018-10-16T20:45:00Z"/>
              <w:iCs/>
            </w:rPr>
          </w:rPrChange>
        </w:rPr>
      </w:pPr>
      <w:ins w:id="215" w:author="Пользователь Microsoft Office" w:date="2018-10-16T20:45:00Z">
        <w:r w:rsidRPr="00607048">
          <w:rPr>
            <w:iCs/>
            <w:color w:val="000000" w:themeColor="text1"/>
            <w:rPrChange w:id="216" w:author="Пользователь Microsoft Office" w:date="2018-10-16T21:39:00Z">
              <w:rPr>
                <w:iCs/>
                <w:lang w:val="ru-RU"/>
              </w:rPr>
            </w:rPrChange>
          </w:rPr>
          <w:t xml:space="preserve">   </w:t>
        </w:r>
        <w:r w:rsidR="00C55C60" w:rsidRPr="00C41712">
          <w:rPr>
            <w:iCs/>
            <w:color w:val="000000" w:themeColor="text1"/>
            <w:rPrChange w:id="217" w:author="Пользователь Microsoft Office" w:date="2018-10-16T20:47:00Z">
              <w:rPr>
                <w:iCs/>
              </w:rPr>
            </w:rPrChange>
          </w:rPr>
          <w:t>○ Medium</w:t>
        </w:r>
      </w:ins>
    </w:p>
    <w:p w:rsidR="00C55C60" w:rsidRDefault="009019F2" w:rsidP="00C55C60">
      <w:pPr>
        <w:tabs>
          <w:tab w:val="left" w:pos="1520"/>
        </w:tabs>
        <w:rPr>
          <w:ins w:id="218" w:author="Пользователь Microsoft Office" w:date="2018-10-16T22:02:00Z"/>
          <w:iCs/>
          <w:color w:val="000000" w:themeColor="text1"/>
        </w:rPr>
      </w:pPr>
      <w:ins w:id="219" w:author="Пользователь Microsoft Office" w:date="2018-10-16T20:45:00Z">
        <w:r w:rsidRPr="00607048">
          <w:rPr>
            <w:iCs/>
            <w:color w:val="000000" w:themeColor="text1"/>
            <w:rPrChange w:id="220" w:author="Пользователь Microsoft Office" w:date="2018-10-16T21:39:00Z">
              <w:rPr>
                <w:iCs/>
                <w:lang w:val="ru-RU"/>
              </w:rPr>
            </w:rPrChange>
          </w:rPr>
          <w:t xml:space="preserve">   </w:t>
        </w:r>
        <w:r w:rsidR="00C55C60" w:rsidRPr="00C41712">
          <w:rPr>
            <w:iCs/>
            <w:color w:val="000000" w:themeColor="text1"/>
            <w:rPrChange w:id="221" w:author="Пользователь Microsoft Office" w:date="2018-10-16T20:47:00Z">
              <w:rPr>
                <w:iCs/>
              </w:rPr>
            </w:rPrChange>
          </w:rPr>
          <w:t>○ Hard</w:t>
        </w:r>
      </w:ins>
    </w:p>
    <w:p w:rsidR="00AA1D5A" w:rsidRPr="00C41712" w:rsidRDefault="00AA1D5A" w:rsidP="00C55C60">
      <w:pPr>
        <w:tabs>
          <w:tab w:val="left" w:pos="1520"/>
        </w:tabs>
        <w:rPr>
          <w:ins w:id="222" w:author="Пользователь Microsoft Office" w:date="2018-10-16T20:45:00Z"/>
          <w:iCs/>
          <w:color w:val="000000" w:themeColor="text1"/>
          <w:rPrChange w:id="223" w:author="Пользователь Microsoft Office" w:date="2018-10-16T20:47:00Z">
            <w:rPr>
              <w:ins w:id="224" w:author="Пользователь Microsoft Office" w:date="2018-10-16T20:45:00Z"/>
              <w:iCs/>
            </w:rPr>
          </w:rPrChange>
        </w:rPr>
      </w:pPr>
      <w:ins w:id="225" w:author="Пользователь Microsoft Office" w:date="2018-10-16T22:02:00Z">
        <w:r w:rsidRPr="001707F5">
          <w:rPr>
            <w:rFonts w:ascii="Times New Roman" w:hAnsi="Times New Roman" w:cs="Times New Roman"/>
            <w:iCs/>
            <w:color w:val="000000" w:themeColor="text1"/>
          </w:rPr>
          <w:t>●</w:t>
        </w:r>
        <w:r>
          <w:rPr>
            <w:iCs/>
            <w:color w:val="000000" w:themeColor="text1"/>
          </w:rPr>
          <w:t xml:space="preserve"> Top-10</w:t>
        </w:r>
      </w:ins>
    </w:p>
    <w:p w:rsidR="00C55C60" w:rsidRDefault="00C55C60" w:rsidP="00C55C60">
      <w:pPr>
        <w:tabs>
          <w:tab w:val="left" w:pos="1520"/>
        </w:tabs>
        <w:rPr>
          <w:ins w:id="226" w:author="Пользователь Microsoft Office" w:date="2018-10-16T21:42:00Z"/>
          <w:iCs/>
          <w:color w:val="000000" w:themeColor="text1"/>
        </w:rPr>
      </w:pPr>
      <w:ins w:id="227" w:author="Пользователь Microsoft Office" w:date="2018-10-16T20:45:00Z">
        <w:r w:rsidRPr="00C41712">
          <w:rPr>
            <w:rFonts w:ascii="Times New Roman" w:hAnsi="Times New Roman" w:cs="Times New Roman"/>
            <w:iCs/>
            <w:color w:val="000000" w:themeColor="text1"/>
            <w:rPrChange w:id="228" w:author="Пользователь Microsoft Office" w:date="2018-10-16T20:47:00Z">
              <w:rPr>
                <w:rFonts w:ascii="Times New Roman" w:hAnsi="Times New Roman" w:cs="Times New Roman"/>
                <w:iCs/>
              </w:rPr>
            </w:rPrChange>
          </w:rPr>
          <w:t>●</w:t>
        </w:r>
        <w:r w:rsidRPr="00C41712">
          <w:rPr>
            <w:iCs/>
            <w:color w:val="000000" w:themeColor="text1"/>
            <w:rPrChange w:id="229" w:author="Пользователь Microsoft Office" w:date="2018-10-16T20:47:00Z">
              <w:rPr>
                <w:iCs/>
              </w:rPr>
            </w:rPrChange>
          </w:rPr>
          <w:t xml:space="preserve"> Exit Game</w:t>
        </w:r>
      </w:ins>
    </w:p>
    <w:p w:rsidR="00B269D2" w:rsidRPr="001707F5" w:rsidRDefault="00B269D2" w:rsidP="00B269D2">
      <w:pPr>
        <w:tabs>
          <w:tab w:val="left" w:pos="1520"/>
        </w:tabs>
        <w:rPr>
          <w:ins w:id="230" w:author="Пользователь Microsoft Office" w:date="2018-10-16T21:42:00Z"/>
          <w:iCs/>
          <w:color w:val="000000" w:themeColor="text1"/>
        </w:rPr>
      </w:pPr>
      <w:ins w:id="231" w:author="Пользователь Microsoft Office" w:date="2018-10-16T21:42:00Z">
        <w:r w:rsidRPr="001707F5">
          <w:rPr>
            <w:rFonts w:ascii="Times New Roman" w:hAnsi="Times New Roman" w:cs="Times New Roman"/>
            <w:iCs/>
            <w:color w:val="000000" w:themeColor="text1"/>
          </w:rPr>
          <w:t>●</w:t>
        </w:r>
        <w:r w:rsidRPr="001707F5">
          <w:rPr>
            <w:iCs/>
            <w:color w:val="000000" w:themeColor="text1"/>
          </w:rPr>
          <w:t xml:space="preserve"> </w:t>
        </w:r>
        <w:r>
          <w:rPr>
            <w:iCs/>
            <w:color w:val="000000" w:themeColor="text1"/>
          </w:rPr>
          <w:t>Back</w:t>
        </w:r>
      </w:ins>
    </w:p>
    <w:p w:rsidR="00B269D2" w:rsidRDefault="00B269D2" w:rsidP="00C55C60">
      <w:pPr>
        <w:tabs>
          <w:tab w:val="left" w:pos="1520"/>
        </w:tabs>
        <w:rPr>
          <w:ins w:id="232" w:author="Пользователь Microsoft Office" w:date="2018-10-18T21:35:00Z"/>
          <w:iCs/>
          <w:color w:val="000000" w:themeColor="text1"/>
        </w:rPr>
      </w:pPr>
    </w:p>
    <w:p w:rsidR="004C5FF8" w:rsidRDefault="004C5FF8" w:rsidP="004C5FF8">
      <w:pPr>
        <w:tabs>
          <w:tab w:val="left" w:pos="1520"/>
        </w:tabs>
        <w:jc w:val="center"/>
        <w:rPr>
          <w:ins w:id="233" w:author="Пользователь Microsoft Office" w:date="2018-10-18T21:39:00Z"/>
          <w:iCs/>
          <w:color w:val="000000" w:themeColor="text1"/>
        </w:rPr>
        <w:pPrChange w:id="234" w:author="Пользователь Microsoft Office" w:date="2018-10-18T21:35:00Z">
          <w:pPr>
            <w:tabs>
              <w:tab w:val="left" w:pos="1520"/>
            </w:tabs>
          </w:pPr>
        </w:pPrChange>
      </w:pPr>
      <w:ins w:id="235" w:author="Пользователь Microsoft Office" w:date="2018-10-18T21:35:00Z">
        <w:r>
          <w:rPr>
            <w:iCs/>
            <w:noProof/>
            <w:color w:val="000000" w:themeColor="text1"/>
          </w:rPr>
          <w:drawing>
            <wp:inline distT="0" distB="0" distL="0" distR="0">
              <wp:extent cx="3941805" cy="394180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8-10-17 at 18.29.55.jpeg"/>
                      <pic:cNvPicPr/>
                    </pic:nvPicPr>
                    <pic:blipFill>
                      <a:blip r:embed="rId10"/>
                      <a:stretch>
                        <a:fillRect/>
                      </a:stretch>
                    </pic:blipFill>
                    <pic:spPr>
                      <a:xfrm>
                        <a:off x="0" y="0"/>
                        <a:ext cx="3947034" cy="3947034"/>
                      </a:xfrm>
                      <a:prstGeom prst="rect">
                        <a:avLst/>
                      </a:prstGeom>
                    </pic:spPr>
                  </pic:pic>
                </a:graphicData>
              </a:graphic>
            </wp:inline>
          </w:drawing>
        </w:r>
      </w:ins>
    </w:p>
    <w:p w:rsidR="00D96AB4" w:rsidRDefault="00D96AB4" w:rsidP="004C5FF8">
      <w:pPr>
        <w:tabs>
          <w:tab w:val="left" w:pos="1520"/>
        </w:tabs>
        <w:jc w:val="center"/>
        <w:rPr>
          <w:ins w:id="236" w:author="Пользователь Microsoft Office" w:date="2018-10-18T21:39:00Z"/>
          <w:iCs/>
          <w:color w:val="000000" w:themeColor="text1"/>
        </w:rPr>
        <w:pPrChange w:id="237" w:author="Пользователь Microsoft Office" w:date="2018-10-18T21:35:00Z">
          <w:pPr>
            <w:tabs>
              <w:tab w:val="left" w:pos="1520"/>
            </w:tabs>
          </w:pPr>
        </w:pPrChange>
      </w:pPr>
    </w:p>
    <w:p w:rsidR="00D96AB4" w:rsidRDefault="00D96AB4" w:rsidP="004C5FF8">
      <w:pPr>
        <w:tabs>
          <w:tab w:val="left" w:pos="1520"/>
        </w:tabs>
        <w:jc w:val="center"/>
        <w:rPr>
          <w:ins w:id="238" w:author="Пользователь Microsoft Office" w:date="2018-10-18T21:39:00Z"/>
          <w:iCs/>
          <w:color w:val="000000" w:themeColor="text1"/>
        </w:rPr>
        <w:pPrChange w:id="239" w:author="Пользователь Microsoft Office" w:date="2018-10-18T21:35:00Z">
          <w:pPr>
            <w:tabs>
              <w:tab w:val="left" w:pos="1520"/>
            </w:tabs>
          </w:pPr>
        </w:pPrChange>
      </w:pPr>
    </w:p>
    <w:p w:rsidR="00D96AB4" w:rsidRDefault="00D96AB4" w:rsidP="004C5FF8">
      <w:pPr>
        <w:tabs>
          <w:tab w:val="left" w:pos="1520"/>
        </w:tabs>
        <w:jc w:val="center"/>
        <w:rPr>
          <w:ins w:id="240" w:author="Пользователь Microsoft Office" w:date="2018-10-18T21:39:00Z"/>
          <w:iCs/>
          <w:color w:val="000000" w:themeColor="text1"/>
        </w:rPr>
        <w:pPrChange w:id="241" w:author="Пользователь Microsoft Office" w:date="2018-10-18T21:35:00Z">
          <w:pPr>
            <w:tabs>
              <w:tab w:val="left" w:pos="1520"/>
            </w:tabs>
          </w:pPr>
        </w:pPrChange>
      </w:pPr>
    </w:p>
    <w:p w:rsidR="00D96AB4" w:rsidRDefault="00D96AB4" w:rsidP="004C5FF8">
      <w:pPr>
        <w:tabs>
          <w:tab w:val="left" w:pos="1520"/>
        </w:tabs>
        <w:jc w:val="center"/>
        <w:rPr>
          <w:ins w:id="242" w:author="Пользователь Microsoft Office" w:date="2018-10-18T21:39:00Z"/>
          <w:iCs/>
          <w:color w:val="000000" w:themeColor="text1"/>
        </w:rPr>
        <w:pPrChange w:id="243" w:author="Пользователь Microsoft Office" w:date="2018-10-18T21:35:00Z">
          <w:pPr>
            <w:tabs>
              <w:tab w:val="left" w:pos="1520"/>
            </w:tabs>
          </w:pPr>
        </w:pPrChange>
      </w:pPr>
    </w:p>
    <w:p w:rsidR="00D96AB4" w:rsidRDefault="00D96AB4" w:rsidP="004C5FF8">
      <w:pPr>
        <w:tabs>
          <w:tab w:val="left" w:pos="1520"/>
        </w:tabs>
        <w:jc w:val="center"/>
        <w:rPr>
          <w:ins w:id="244" w:author="Пользователь Microsoft Office" w:date="2018-10-18T21:39:00Z"/>
          <w:iCs/>
          <w:color w:val="000000" w:themeColor="text1"/>
        </w:rPr>
        <w:pPrChange w:id="245" w:author="Пользователь Microsoft Office" w:date="2018-10-18T21:35:00Z">
          <w:pPr>
            <w:tabs>
              <w:tab w:val="left" w:pos="1520"/>
            </w:tabs>
          </w:pPr>
        </w:pPrChange>
      </w:pPr>
    </w:p>
    <w:p w:rsidR="00D96AB4" w:rsidRDefault="00D96AB4" w:rsidP="004C5FF8">
      <w:pPr>
        <w:tabs>
          <w:tab w:val="left" w:pos="1520"/>
        </w:tabs>
        <w:jc w:val="center"/>
        <w:rPr>
          <w:ins w:id="246" w:author="Пользователь Microsoft Office" w:date="2018-10-18T21:39:00Z"/>
          <w:iCs/>
          <w:color w:val="000000" w:themeColor="text1"/>
        </w:rPr>
        <w:pPrChange w:id="247" w:author="Пользователь Microsoft Office" w:date="2018-10-18T21:35:00Z">
          <w:pPr>
            <w:tabs>
              <w:tab w:val="left" w:pos="1520"/>
            </w:tabs>
          </w:pPr>
        </w:pPrChange>
      </w:pPr>
    </w:p>
    <w:p w:rsidR="00D96AB4" w:rsidRDefault="00D96AB4" w:rsidP="004C5FF8">
      <w:pPr>
        <w:tabs>
          <w:tab w:val="left" w:pos="1520"/>
        </w:tabs>
        <w:jc w:val="center"/>
        <w:rPr>
          <w:ins w:id="248" w:author="Пользователь Microsoft Office" w:date="2018-10-18T21:39:00Z"/>
          <w:iCs/>
          <w:color w:val="000000" w:themeColor="text1"/>
        </w:rPr>
        <w:pPrChange w:id="249" w:author="Пользователь Microsoft Office" w:date="2018-10-18T21:35:00Z">
          <w:pPr>
            <w:tabs>
              <w:tab w:val="left" w:pos="1520"/>
            </w:tabs>
          </w:pPr>
        </w:pPrChange>
      </w:pPr>
    </w:p>
    <w:p w:rsidR="00D96AB4" w:rsidRDefault="00D96AB4" w:rsidP="004C5FF8">
      <w:pPr>
        <w:tabs>
          <w:tab w:val="left" w:pos="1520"/>
        </w:tabs>
        <w:jc w:val="center"/>
        <w:rPr>
          <w:ins w:id="250" w:author="Пользователь Microsoft Office" w:date="2018-10-18T21:39:00Z"/>
          <w:iCs/>
          <w:color w:val="000000" w:themeColor="text1"/>
        </w:rPr>
        <w:pPrChange w:id="251" w:author="Пользователь Microsoft Office" w:date="2018-10-18T21:35:00Z">
          <w:pPr>
            <w:tabs>
              <w:tab w:val="left" w:pos="1520"/>
            </w:tabs>
          </w:pPr>
        </w:pPrChange>
      </w:pPr>
    </w:p>
    <w:p w:rsidR="00D96AB4" w:rsidRDefault="00D96AB4" w:rsidP="004C5FF8">
      <w:pPr>
        <w:tabs>
          <w:tab w:val="left" w:pos="1520"/>
        </w:tabs>
        <w:jc w:val="center"/>
        <w:rPr>
          <w:ins w:id="252" w:author="Пользователь Microsoft Office" w:date="2018-10-18T21:39:00Z"/>
          <w:iCs/>
          <w:color w:val="000000" w:themeColor="text1"/>
        </w:rPr>
        <w:pPrChange w:id="253" w:author="Пользователь Microsoft Office" w:date="2018-10-18T21:35:00Z">
          <w:pPr>
            <w:tabs>
              <w:tab w:val="left" w:pos="1520"/>
            </w:tabs>
          </w:pPr>
        </w:pPrChange>
      </w:pPr>
    </w:p>
    <w:p w:rsidR="00D96AB4" w:rsidRDefault="00D96AB4" w:rsidP="004C5FF8">
      <w:pPr>
        <w:tabs>
          <w:tab w:val="left" w:pos="1520"/>
        </w:tabs>
        <w:jc w:val="center"/>
        <w:rPr>
          <w:ins w:id="254" w:author="Пользователь Microsoft Office" w:date="2018-10-18T21:39:00Z"/>
          <w:iCs/>
          <w:color w:val="000000" w:themeColor="text1"/>
        </w:rPr>
        <w:pPrChange w:id="255" w:author="Пользователь Microsoft Office" w:date="2018-10-18T21:35:00Z">
          <w:pPr>
            <w:tabs>
              <w:tab w:val="left" w:pos="1520"/>
            </w:tabs>
          </w:pPr>
        </w:pPrChange>
      </w:pPr>
    </w:p>
    <w:p w:rsidR="00D96AB4" w:rsidRDefault="00D96AB4" w:rsidP="004C5FF8">
      <w:pPr>
        <w:tabs>
          <w:tab w:val="left" w:pos="1520"/>
        </w:tabs>
        <w:jc w:val="center"/>
        <w:rPr>
          <w:ins w:id="256" w:author="Пользователь Microsoft Office" w:date="2018-10-18T21:39:00Z"/>
          <w:iCs/>
          <w:color w:val="000000" w:themeColor="text1"/>
        </w:rPr>
        <w:pPrChange w:id="257" w:author="Пользователь Microsoft Office" w:date="2018-10-18T21:35:00Z">
          <w:pPr>
            <w:tabs>
              <w:tab w:val="left" w:pos="1520"/>
            </w:tabs>
          </w:pPr>
        </w:pPrChange>
      </w:pPr>
    </w:p>
    <w:p w:rsidR="00D96AB4" w:rsidRDefault="00D96AB4" w:rsidP="004C5FF8">
      <w:pPr>
        <w:tabs>
          <w:tab w:val="left" w:pos="1520"/>
        </w:tabs>
        <w:jc w:val="center"/>
        <w:rPr>
          <w:ins w:id="258" w:author="Пользователь Microsoft Office" w:date="2018-10-18T21:39:00Z"/>
          <w:iCs/>
          <w:color w:val="000000" w:themeColor="text1"/>
        </w:rPr>
        <w:pPrChange w:id="259" w:author="Пользователь Microsoft Office" w:date="2018-10-18T21:35:00Z">
          <w:pPr>
            <w:tabs>
              <w:tab w:val="left" w:pos="1520"/>
            </w:tabs>
          </w:pPr>
        </w:pPrChange>
      </w:pPr>
    </w:p>
    <w:p w:rsidR="00D96AB4" w:rsidRDefault="00D96AB4" w:rsidP="004C5FF8">
      <w:pPr>
        <w:tabs>
          <w:tab w:val="left" w:pos="1520"/>
        </w:tabs>
        <w:jc w:val="center"/>
        <w:rPr>
          <w:ins w:id="260" w:author="Пользователь Microsoft Office" w:date="2018-10-18T21:39:00Z"/>
          <w:iCs/>
          <w:color w:val="000000" w:themeColor="text1"/>
        </w:rPr>
        <w:pPrChange w:id="261" w:author="Пользователь Microsoft Office" w:date="2018-10-18T21:35:00Z">
          <w:pPr>
            <w:tabs>
              <w:tab w:val="left" w:pos="1520"/>
            </w:tabs>
          </w:pPr>
        </w:pPrChange>
      </w:pPr>
    </w:p>
    <w:p w:rsidR="00D96AB4" w:rsidRDefault="00D96AB4" w:rsidP="004C5FF8">
      <w:pPr>
        <w:tabs>
          <w:tab w:val="left" w:pos="1520"/>
        </w:tabs>
        <w:jc w:val="center"/>
        <w:rPr>
          <w:ins w:id="262" w:author="Пользователь Microsoft Office" w:date="2018-10-18T21:39:00Z"/>
          <w:iCs/>
          <w:color w:val="000000" w:themeColor="text1"/>
        </w:rPr>
        <w:pPrChange w:id="263" w:author="Пользователь Microsoft Office" w:date="2018-10-18T21:35:00Z">
          <w:pPr>
            <w:tabs>
              <w:tab w:val="left" w:pos="1520"/>
            </w:tabs>
          </w:pPr>
        </w:pPrChange>
      </w:pPr>
    </w:p>
    <w:p w:rsidR="00D96AB4" w:rsidRPr="00C41712" w:rsidRDefault="00D96AB4" w:rsidP="004C5FF8">
      <w:pPr>
        <w:tabs>
          <w:tab w:val="left" w:pos="1520"/>
        </w:tabs>
        <w:jc w:val="center"/>
        <w:rPr>
          <w:ins w:id="264" w:author="Пользователь Microsoft Office" w:date="2018-10-16T20:45:00Z"/>
          <w:iCs/>
          <w:color w:val="000000" w:themeColor="text1"/>
          <w:rPrChange w:id="265" w:author="Пользователь Microsoft Office" w:date="2018-10-16T20:47:00Z">
            <w:rPr>
              <w:ins w:id="266" w:author="Пользователь Microsoft Office" w:date="2018-10-16T20:45:00Z"/>
              <w:iCs/>
            </w:rPr>
          </w:rPrChange>
        </w:rPr>
        <w:pPrChange w:id="267" w:author="Пользователь Microsoft Office" w:date="2018-10-18T21:35:00Z">
          <w:pPr>
            <w:tabs>
              <w:tab w:val="left" w:pos="1520"/>
            </w:tabs>
          </w:pPr>
        </w:pPrChange>
      </w:pPr>
    </w:p>
    <w:p w:rsidR="00C55C60" w:rsidRPr="00607048" w:rsidRDefault="00C55C60" w:rsidP="002B1BF0">
      <w:pPr>
        <w:tabs>
          <w:tab w:val="left" w:pos="1520"/>
        </w:tabs>
        <w:rPr>
          <w:iCs/>
        </w:rPr>
      </w:pPr>
    </w:p>
    <w:p w:rsidR="002B1BF0" w:rsidRPr="002B1BF0" w:rsidRDefault="002B1BF0" w:rsidP="002B1BF0">
      <w:pPr>
        <w:pStyle w:val="2"/>
      </w:pPr>
      <w:r w:rsidRPr="002B1BF0">
        <w:lastRenderedPageBreak/>
        <w:t>Heads up Display (HUD)</w:t>
      </w:r>
    </w:p>
    <w:p w:rsidR="007E08AC" w:rsidRPr="00607048" w:rsidRDefault="002B1BF0" w:rsidP="002B1BF0">
      <w:pPr>
        <w:tabs>
          <w:tab w:val="left" w:pos="1520"/>
        </w:tabs>
        <w:rPr>
          <w:ins w:id="268" w:author="Пользователь Microsoft Office" w:date="2018-10-16T20:54:00Z"/>
          <w:iCs/>
          <w:rPrChange w:id="269" w:author="Пользователь Microsoft Office" w:date="2018-10-16T21:39:00Z">
            <w:rPr>
              <w:ins w:id="270" w:author="Пользователь Microsoft Office" w:date="2018-10-16T20:54:00Z"/>
              <w:iCs/>
              <w:lang w:val="ru-RU"/>
            </w:rPr>
          </w:rPrChange>
        </w:rPr>
      </w:pPr>
      <w:del w:id="271" w:author="Пользователь Microsoft Office" w:date="2018-10-18T21:38:00Z">
        <w:r w:rsidDel="005460F2">
          <w:rPr>
            <w:iCs/>
          </w:rPr>
          <w:delText>&lt;</w:delText>
        </w:r>
        <w:r w:rsidRPr="002B1BF0" w:rsidDel="005460F2">
          <w:rPr>
            <w:iCs/>
          </w:rPr>
          <w:delText>The HUD section is where a description of any graphics that will represent information during game</w:delText>
        </w:r>
        <w:r w:rsidDel="005460F2">
          <w:rPr>
            <w:iCs/>
          </w:rPr>
          <w:delText xml:space="preserve"> </w:delText>
        </w:r>
        <w:r w:rsidRPr="002B1BF0" w:rsidDel="005460F2">
          <w:rPr>
            <w:iCs/>
          </w:rPr>
          <w:delText>play should be described.</w:delText>
        </w:r>
        <w:r w:rsidDel="005460F2">
          <w:rPr>
            <w:iCs/>
          </w:rPr>
          <w:delText xml:space="preserve"> </w:delText>
        </w:r>
        <w:r w:rsidRPr="002B1BF0" w:rsidDel="005460F2">
          <w:rPr>
            <w:iCs/>
          </w:rPr>
          <w:delText>A visual representation (mock-up screenshot) here would be useful.</w:delText>
        </w:r>
        <w:r w:rsidDel="005460F2">
          <w:rPr>
            <w:iCs/>
          </w:rPr>
          <w:delText xml:space="preserve"> </w:delText>
        </w:r>
        <w:r w:rsidRPr="002B1BF0" w:rsidDel="005460F2">
          <w:rPr>
            <w:iCs/>
          </w:rPr>
          <w:delText>This is another good place to seek the advice or collaboration</w:delText>
        </w:r>
        <w:r w:rsidDel="005460F2">
          <w:rPr>
            <w:iCs/>
          </w:rPr>
          <w:delText xml:space="preserve"> </w:delText>
        </w:r>
        <w:r w:rsidRPr="002B1BF0" w:rsidDel="005460F2">
          <w:rPr>
            <w:iCs/>
          </w:rPr>
          <w:delText>of a graphic designer.</w:delText>
        </w:r>
        <w:r w:rsidDel="005460F2">
          <w:rPr>
            <w:iCs/>
          </w:rPr>
          <w:delText>&gt;</w:delText>
        </w:r>
      </w:del>
    </w:p>
    <w:p w:rsidR="00262FB2" w:rsidRPr="00262FB2" w:rsidRDefault="00262FB2" w:rsidP="00262FB2">
      <w:pPr>
        <w:tabs>
          <w:tab w:val="left" w:pos="1520"/>
        </w:tabs>
        <w:rPr>
          <w:ins w:id="272" w:author="Пользователь Microsoft Office" w:date="2018-10-18T21:42:00Z"/>
          <w:iCs/>
        </w:rPr>
      </w:pPr>
      <w:ins w:id="273" w:author="Пользователь Microsoft Office" w:date="2018-10-18T21:42:00Z">
        <w:r w:rsidRPr="00262FB2">
          <w:rPr>
            <w:iCs/>
          </w:rPr>
          <w:t xml:space="preserve">On the left side of the display will be located score and time boxes. </w:t>
        </w:r>
      </w:ins>
    </w:p>
    <w:p w:rsidR="00262FB2" w:rsidRPr="00262FB2" w:rsidRDefault="00262FB2" w:rsidP="00262FB2">
      <w:pPr>
        <w:tabs>
          <w:tab w:val="left" w:pos="1520"/>
        </w:tabs>
        <w:rPr>
          <w:ins w:id="274" w:author="Пользователь Microsoft Office" w:date="2018-10-18T21:42:00Z"/>
          <w:iCs/>
        </w:rPr>
      </w:pPr>
      <w:ins w:id="275" w:author="Пользователь Microsoft Office" w:date="2018-10-18T21:42:00Z">
        <w:r w:rsidRPr="000D4630">
          <w:rPr>
            <w:b/>
            <w:iCs/>
            <w:rPrChange w:id="276" w:author="Пользователь Microsoft Office" w:date="2018-10-18T21:42:00Z">
              <w:rPr>
                <w:iCs/>
              </w:rPr>
            </w:rPrChange>
          </w:rPr>
          <w:t>Score box</w:t>
        </w:r>
        <w:r w:rsidRPr="00262FB2">
          <w:rPr>
            <w:iCs/>
          </w:rPr>
          <w:t xml:space="preserve"> - indicates the number of points which player has earned at the present time. </w:t>
        </w:r>
      </w:ins>
    </w:p>
    <w:p w:rsidR="00262FB2" w:rsidRPr="00262FB2" w:rsidRDefault="00262FB2" w:rsidP="00262FB2">
      <w:pPr>
        <w:tabs>
          <w:tab w:val="left" w:pos="1520"/>
        </w:tabs>
        <w:rPr>
          <w:ins w:id="277" w:author="Пользователь Microsoft Office" w:date="2018-10-18T21:42:00Z"/>
          <w:iCs/>
        </w:rPr>
      </w:pPr>
      <w:ins w:id="278" w:author="Пользователь Microsoft Office" w:date="2018-10-18T21:42:00Z">
        <w:r w:rsidRPr="000D4630">
          <w:rPr>
            <w:b/>
            <w:iCs/>
            <w:rPrChange w:id="279" w:author="Пользователь Microsoft Office" w:date="2018-10-18T21:42:00Z">
              <w:rPr>
                <w:iCs/>
              </w:rPr>
            </w:rPrChange>
          </w:rPr>
          <w:t>Time box</w:t>
        </w:r>
        <w:r w:rsidRPr="00262FB2">
          <w:rPr>
            <w:iCs/>
          </w:rPr>
          <w:t xml:space="preserve"> - will indicate the time that has passed since the beginning of the new game. </w:t>
        </w:r>
      </w:ins>
    </w:p>
    <w:p w:rsidR="00262FB2" w:rsidRPr="00262FB2" w:rsidRDefault="00262FB2" w:rsidP="00262FB2">
      <w:pPr>
        <w:tabs>
          <w:tab w:val="left" w:pos="1520"/>
        </w:tabs>
        <w:rPr>
          <w:ins w:id="280" w:author="Пользователь Microsoft Office" w:date="2018-10-18T21:42:00Z"/>
          <w:iCs/>
        </w:rPr>
      </w:pPr>
      <w:ins w:id="281" w:author="Пользователь Microsoft Office" w:date="2018-10-18T21:42:00Z">
        <w:r w:rsidRPr="00262FB2">
          <w:rPr>
            <w:iCs/>
          </w:rPr>
          <w:t xml:space="preserve">On the right side of the display will be located a "Pause" button. </w:t>
        </w:r>
      </w:ins>
    </w:p>
    <w:p w:rsidR="00D96AB4" w:rsidRPr="00F30F4F" w:rsidRDefault="00262FB2" w:rsidP="00DF55D2">
      <w:pPr>
        <w:tabs>
          <w:tab w:val="left" w:pos="1520"/>
        </w:tabs>
        <w:rPr>
          <w:iCs/>
        </w:rPr>
        <w:pPrChange w:id="282" w:author="Пользователь Microsoft Office" w:date="2018-10-18T21:44:00Z">
          <w:pPr>
            <w:tabs>
              <w:tab w:val="left" w:pos="1520"/>
            </w:tabs>
          </w:pPr>
        </w:pPrChange>
      </w:pPr>
      <w:ins w:id="283" w:author="Пользователь Microsoft Office" w:date="2018-10-18T21:42:00Z">
        <w:r w:rsidRPr="000D4630">
          <w:rPr>
            <w:b/>
            <w:iCs/>
            <w:rPrChange w:id="284" w:author="Пользователь Microsoft Office" w:date="2018-10-18T21:42:00Z">
              <w:rPr>
                <w:iCs/>
              </w:rPr>
            </w:rPrChange>
          </w:rPr>
          <w:t>"Pause" Button</w:t>
        </w:r>
        <w:r w:rsidRPr="00262FB2">
          <w:rPr>
            <w:iCs/>
          </w:rPr>
          <w:t xml:space="preserve"> - when you press the pause button, the game will pause and the pause menu will open.</w:t>
        </w:r>
      </w:ins>
    </w:p>
    <w:p w:rsidR="002B1BF0" w:rsidRPr="002B1BF0" w:rsidRDefault="002B1BF0" w:rsidP="002B1BF0">
      <w:pPr>
        <w:pStyle w:val="2"/>
      </w:pPr>
      <w:r w:rsidRPr="002B1BF0">
        <w:t>Player View</w:t>
      </w:r>
    </w:p>
    <w:p w:rsidR="00DF55D2" w:rsidRDefault="00DF55D2" w:rsidP="002B1BF0">
      <w:pPr>
        <w:tabs>
          <w:tab w:val="left" w:pos="1520"/>
        </w:tabs>
        <w:rPr>
          <w:ins w:id="285" w:author="Пользователь Microsoft Office" w:date="2018-10-18T21:43:00Z"/>
          <w:iCs/>
        </w:rPr>
      </w:pPr>
    </w:p>
    <w:p w:rsidR="00DF55D2" w:rsidRDefault="00DF55D2" w:rsidP="00DF55D2">
      <w:pPr>
        <w:tabs>
          <w:tab w:val="left" w:pos="1520"/>
        </w:tabs>
        <w:jc w:val="center"/>
        <w:rPr>
          <w:ins w:id="286" w:author="Пользователь Microsoft Office" w:date="2018-10-18T21:44:00Z"/>
          <w:iCs/>
        </w:rPr>
        <w:pPrChange w:id="287" w:author="Пользователь Microsoft Office" w:date="2018-10-18T21:43:00Z">
          <w:pPr>
            <w:tabs>
              <w:tab w:val="left" w:pos="1520"/>
            </w:tabs>
          </w:pPr>
        </w:pPrChange>
      </w:pPr>
      <w:ins w:id="288" w:author="Пользователь Microsoft Office" w:date="2018-10-18T21:44:00Z">
        <w:r>
          <w:rPr>
            <w:iCs/>
            <w:noProof/>
          </w:rPr>
          <w:drawing>
            <wp:inline distT="0" distB="0" distL="0" distR="0">
              <wp:extent cx="4213654" cy="4213654"/>
              <wp:effectExtent l="0" t="0" r="3175"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18-10-17 at 18.29.50.jpeg"/>
                      <pic:cNvPicPr/>
                    </pic:nvPicPr>
                    <pic:blipFill>
                      <a:blip r:embed="rId11"/>
                      <a:stretch>
                        <a:fillRect/>
                      </a:stretch>
                    </pic:blipFill>
                    <pic:spPr>
                      <a:xfrm>
                        <a:off x="0" y="0"/>
                        <a:ext cx="4224134" cy="4224134"/>
                      </a:xfrm>
                      <a:prstGeom prst="rect">
                        <a:avLst/>
                      </a:prstGeom>
                    </pic:spPr>
                  </pic:pic>
                </a:graphicData>
              </a:graphic>
            </wp:inline>
          </w:drawing>
        </w:r>
      </w:ins>
    </w:p>
    <w:p w:rsidR="00F30F4F" w:rsidRDefault="002B1BF0" w:rsidP="00DF55D2">
      <w:pPr>
        <w:tabs>
          <w:tab w:val="left" w:pos="1520"/>
        </w:tabs>
        <w:jc w:val="center"/>
        <w:rPr>
          <w:ins w:id="289" w:author="Пользователь Microsoft Office" w:date="2018-10-16T21:23:00Z"/>
          <w:iCs/>
        </w:rPr>
        <w:pPrChange w:id="290" w:author="Пользователь Microsoft Office" w:date="2018-10-18T21:43:00Z">
          <w:pPr>
            <w:tabs>
              <w:tab w:val="left" w:pos="1520"/>
            </w:tabs>
          </w:pPr>
        </w:pPrChange>
      </w:pPr>
      <w:del w:id="291" w:author="Пользователь Microsoft Office" w:date="2018-10-18T21:43:00Z">
        <w:r w:rsidDel="00DF55D2">
          <w:rPr>
            <w:iCs/>
          </w:rPr>
          <w:delText>&lt;</w:delText>
        </w:r>
        <w:r w:rsidRPr="002B1BF0" w:rsidDel="00DF55D2">
          <w:rPr>
            <w:iCs/>
          </w:rPr>
          <w:delText>A screen shot is very necessary in the player view section.</w:delText>
        </w:r>
        <w:r w:rsidDel="00DF55D2">
          <w:rPr>
            <w:iCs/>
          </w:rPr>
          <w:delText xml:space="preserve"> </w:delText>
        </w:r>
        <w:r w:rsidRPr="002B1BF0" w:rsidDel="00DF55D2">
          <w:rPr>
            <w:iCs/>
          </w:rPr>
          <w:delText>It is also beneficial to include a definition of how the camera moves for the player.</w:delText>
        </w:r>
        <w:r w:rsidDel="00DF55D2">
          <w:rPr>
            <w:iCs/>
          </w:rPr>
          <w:delText xml:space="preserve"> </w:delText>
        </w:r>
        <w:r w:rsidRPr="002B1BF0" w:rsidDel="00DF55D2">
          <w:rPr>
            <w:iCs/>
          </w:rPr>
          <w:delText>Finally, a (mock-up) overview of the level relative to the screen size will help create a perspective of a</w:delText>
        </w:r>
        <w:r w:rsidDel="00DF55D2">
          <w:rPr>
            <w:iCs/>
          </w:rPr>
          <w:delText xml:space="preserve"> </w:delText>
        </w:r>
        <w:r w:rsidRPr="002B1BF0" w:rsidDel="00DF55D2">
          <w:rPr>
            <w:iCs/>
          </w:rPr>
          <w:delText>levels size compared to what is actually seen.</w:delText>
        </w:r>
      </w:del>
    </w:p>
    <w:p w:rsidR="00F30F4F" w:rsidRDefault="00F30F4F" w:rsidP="002B1BF0">
      <w:pPr>
        <w:tabs>
          <w:tab w:val="left" w:pos="1520"/>
        </w:tabs>
        <w:rPr>
          <w:iCs/>
        </w:rPr>
      </w:pPr>
      <w:ins w:id="292" w:author="Пользователь Microsoft Office" w:date="2018-10-16T21:23:00Z">
        <w:r w:rsidRPr="00F30F4F">
          <w:rPr>
            <w:iCs/>
          </w:rPr>
          <w:t>Due to the fact that our game is about racing and it is 3D, the camera will show everything from a third party. The camera will be moving and it will move behind your car.</w:t>
        </w:r>
      </w:ins>
    </w:p>
    <w:p w:rsidR="0068340E" w:rsidRDefault="0068340E" w:rsidP="0068340E">
      <w:pPr>
        <w:pStyle w:val="1"/>
        <w:numPr>
          <w:ilvl w:val="0"/>
          <w:numId w:val="0"/>
        </w:numPr>
        <w:ind w:left="426"/>
        <w:rPr>
          <w:ins w:id="293" w:author="Пользователь Microsoft Office" w:date="2018-10-18T21:32:00Z"/>
        </w:rPr>
        <w:pPrChange w:id="294" w:author="Пользователь Microsoft Office" w:date="2018-10-18T21:32:00Z">
          <w:pPr/>
        </w:pPrChange>
      </w:pPr>
    </w:p>
    <w:p w:rsidR="00126107" w:rsidRPr="0068340E" w:rsidDel="0068340E" w:rsidRDefault="009F5534" w:rsidP="0068340E">
      <w:pPr>
        <w:rPr>
          <w:del w:id="295" w:author="Пользователь Microsoft Office" w:date="2018-10-18T21:32:00Z"/>
          <w:rPrChange w:id="296" w:author="Пользователь Microsoft Office" w:date="2018-10-18T21:32:00Z">
            <w:rPr>
              <w:del w:id="297" w:author="Пользователь Microsoft Office" w:date="2018-10-18T21:32:00Z"/>
            </w:rPr>
          </w:rPrChange>
        </w:rPr>
        <w:pPrChange w:id="298" w:author="Пользователь Microsoft Office" w:date="2018-10-18T21:32:00Z">
          <w:pPr>
            <w:pStyle w:val="1"/>
          </w:pPr>
        </w:pPrChange>
      </w:pPr>
      <w:del w:id="299" w:author="Пользователь Microsoft Office" w:date="2018-10-18T21:32:00Z">
        <w:r w:rsidDel="0068340E">
          <w:delText>Antagonistic Elements</w:delText>
        </w:r>
      </w:del>
    </w:p>
    <w:p w:rsidR="00996095" w:rsidRDefault="00996095" w:rsidP="0068340E">
      <w:pPr>
        <w:pStyle w:val="1"/>
        <w:numPr>
          <w:ilvl w:val="0"/>
          <w:numId w:val="0"/>
        </w:numPr>
        <w:ind w:left="426"/>
        <w:rPr>
          <w:ins w:id="300" w:author="Пользователь Microsoft Office" w:date="2018-10-18T21:45:00Z"/>
        </w:rPr>
        <w:pPrChange w:id="301" w:author="Пользователь Microsoft Office" w:date="2018-10-18T21:32:00Z">
          <w:pPr/>
        </w:pPrChange>
      </w:pPr>
    </w:p>
    <w:p w:rsidR="00126107" w:rsidRPr="00996095" w:rsidDel="0068340E" w:rsidRDefault="00126107" w:rsidP="00996095">
      <w:pPr>
        <w:rPr>
          <w:del w:id="302" w:author="Пользователь Microsoft Office" w:date="2018-10-18T21:32:00Z"/>
          <w:rPrChange w:id="303" w:author="Пользователь Microsoft Office" w:date="2018-10-18T21:45:00Z">
            <w:rPr>
              <w:del w:id="304" w:author="Пользователь Microsoft Office" w:date="2018-10-18T21:32:00Z"/>
            </w:rPr>
          </w:rPrChange>
        </w:rPr>
        <w:pPrChange w:id="305" w:author="Пользователь Microsoft Office" w:date="2018-10-18T21:45:00Z">
          <w:pPr/>
        </w:pPrChange>
      </w:pPr>
      <w:del w:id="306" w:author="Пользователь Microsoft Office" w:date="2018-10-18T21:32:00Z">
        <w:r w:rsidDel="0068340E">
          <w:delText>&lt;</w:delText>
        </w:r>
        <w:r w:rsidR="009F5534" w:rsidDel="0068340E">
          <w:delText>This is where a list of antagonistic (i.e. enemies, opponent) objects should be listed with graphics and written description.</w:delText>
        </w:r>
        <w:r w:rsidR="009F5534" w:rsidDel="0068340E">
          <w:delText xml:space="preserve"> </w:delText>
        </w:r>
        <w:r w:rsidR="009F5534" w:rsidDel="0068340E">
          <w:delText xml:space="preserve">escribe the terminology that you used to describe antagonistic properties. Devise two sets of names for player elements. One set is a generic name (or code) and the other is its game name. This is another good place to collaborate with a graphic designer to ensure the game graphics match the game titles, names, and descriptors. </w:delText>
        </w:r>
        <w:r w:rsidDel="0068340E">
          <w:delText>&gt;</w:delText>
        </w:r>
      </w:del>
    </w:p>
    <w:p w:rsidR="009F5534" w:rsidDel="0068340E" w:rsidRDefault="009F5534" w:rsidP="0068340E">
      <w:pPr>
        <w:pStyle w:val="1"/>
        <w:numPr>
          <w:ilvl w:val="0"/>
          <w:numId w:val="0"/>
        </w:numPr>
        <w:ind w:left="426"/>
        <w:rPr>
          <w:del w:id="307" w:author="Пользователь Microsoft Office" w:date="2018-10-18T21:32:00Z"/>
        </w:rPr>
        <w:pPrChange w:id="308" w:author="Пользователь Microsoft Office" w:date="2018-10-18T21:32:00Z">
          <w:pPr>
            <w:pStyle w:val="2"/>
          </w:pPr>
        </w:pPrChange>
      </w:pPr>
      <w:del w:id="309" w:author="Пользователь Microsoft Office" w:date="2018-10-18T21:32:00Z">
        <w:r w:rsidDel="0068340E">
          <w:delText>Antagonistic Definitions</w:delText>
        </w:r>
      </w:del>
    </w:p>
    <w:p w:rsidR="009F5534" w:rsidDel="0068340E" w:rsidRDefault="009F5534" w:rsidP="0068340E">
      <w:pPr>
        <w:pStyle w:val="1"/>
        <w:numPr>
          <w:ilvl w:val="0"/>
          <w:numId w:val="0"/>
        </w:numPr>
        <w:ind w:left="426"/>
        <w:rPr>
          <w:del w:id="310" w:author="Пользователь Microsoft Office" w:date="2018-10-18T21:32:00Z"/>
        </w:rPr>
        <w:pPrChange w:id="311" w:author="Пользователь Microsoft Office" w:date="2018-10-18T21:32:00Z">
          <w:pPr/>
        </w:pPrChange>
      </w:pPr>
      <w:del w:id="312" w:author="Пользователь Microsoft Office" w:date="2018-10-18T21:32:00Z">
        <w:r w:rsidDel="0068340E">
          <w:delText>&lt;This where a description goes of what makes an antagonistic element.&gt;</w:delText>
        </w:r>
      </w:del>
    </w:p>
    <w:p w:rsidR="009F5534" w:rsidDel="0068340E" w:rsidRDefault="009F5534" w:rsidP="0068340E">
      <w:pPr>
        <w:pStyle w:val="1"/>
        <w:numPr>
          <w:ilvl w:val="0"/>
          <w:numId w:val="0"/>
        </w:numPr>
        <w:ind w:left="426"/>
        <w:rPr>
          <w:del w:id="313" w:author="Пользователь Microsoft Office" w:date="2018-10-18T21:32:00Z"/>
        </w:rPr>
        <w:pPrChange w:id="314" w:author="Пользователь Microsoft Office" w:date="2018-10-18T21:32:00Z">
          <w:pPr>
            <w:pStyle w:val="2"/>
          </w:pPr>
        </w:pPrChange>
      </w:pPr>
      <w:del w:id="315" w:author="Пользователь Microsoft Office" w:date="2018-10-18T21:32:00Z">
        <w:r w:rsidDel="0068340E">
          <w:delText>Antagonistic Properties</w:delText>
        </w:r>
      </w:del>
    </w:p>
    <w:p w:rsidR="009F5534" w:rsidRPr="00996095" w:rsidDel="0068340E" w:rsidRDefault="009F5534" w:rsidP="00996095">
      <w:pPr>
        <w:ind w:left="426"/>
        <w:rPr>
          <w:del w:id="316" w:author="Пользователь Microsoft Office" w:date="2018-10-18T21:32:00Z"/>
          <w:rPrChange w:id="317" w:author="Пользователь Microsoft Office" w:date="2018-10-18T21:45:00Z">
            <w:rPr>
              <w:del w:id="318" w:author="Пользователь Microsoft Office" w:date="2018-10-18T21:32:00Z"/>
            </w:rPr>
          </w:rPrChange>
        </w:rPr>
        <w:pPrChange w:id="319" w:author="Пользователь Microsoft Office" w:date="2018-10-18T21:45:00Z">
          <w:pPr/>
        </w:pPrChange>
      </w:pPr>
      <w:del w:id="320" w:author="Пользователь Microsoft Office" w:date="2018-10-18T21:32:00Z">
        <w:r w:rsidDel="0068340E">
          <w:delText xml:space="preserve">&lt;This </w:delText>
        </w:r>
        <w:r w:rsidDel="00996095">
          <w:delText>i</w:delText>
        </w:r>
        <w:r w:rsidDel="0068340E">
          <w:delText xml:space="preserve"> a list of properties that antagonistic elements have in common.</w:delText>
        </w:r>
      </w:del>
    </w:p>
    <w:p w:rsidR="009F5534" w:rsidDel="0068340E" w:rsidRDefault="009F5534" w:rsidP="00996095">
      <w:pPr>
        <w:pStyle w:val="1"/>
        <w:numPr>
          <w:ilvl w:val="0"/>
          <w:numId w:val="0"/>
        </w:numPr>
        <w:rPr>
          <w:del w:id="321" w:author="Пользователь Microsoft Office" w:date="2018-10-18T21:32:00Z"/>
        </w:rPr>
        <w:pPrChange w:id="322" w:author="Пользователь Microsoft Office" w:date="2018-10-18T21:45:00Z">
          <w:pPr>
            <w:pStyle w:val="2"/>
          </w:pPr>
        </w:pPrChange>
      </w:pPr>
      <w:del w:id="323" w:author="Пользователь Microsoft Office" w:date="2018-10-18T21:32:00Z">
        <w:r w:rsidDel="0068340E">
          <w:delText>Antagonistic List</w:delText>
        </w:r>
      </w:del>
    </w:p>
    <w:p w:rsidR="009F5534" w:rsidDel="0068340E" w:rsidRDefault="009F5534" w:rsidP="00996095">
      <w:pPr>
        <w:pStyle w:val="1"/>
        <w:numPr>
          <w:ilvl w:val="0"/>
          <w:numId w:val="0"/>
        </w:numPr>
        <w:rPr>
          <w:del w:id="324" w:author="Пользователь Microsoft Office" w:date="2018-10-18T21:32:00Z"/>
        </w:rPr>
        <w:pPrChange w:id="325" w:author="Пользователь Microsoft Office" w:date="2018-10-18T21:45:00Z">
          <w:pPr/>
        </w:pPrChange>
      </w:pPr>
      <w:del w:id="326" w:author="Пользователь Microsoft Office" w:date="2018-10-18T21:32:00Z">
        <w:r w:rsidDel="0068340E">
          <w:delText>&lt;This is where a list of all the antagonistic elements goes.&gt;</w:delText>
        </w:r>
      </w:del>
    </w:p>
    <w:p w:rsidR="009B0007" w:rsidDel="0068340E" w:rsidRDefault="009F5534" w:rsidP="00996095">
      <w:pPr>
        <w:pStyle w:val="1"/>
        <w:numPr>
          <w:ilvl w:val="0"/>
          <w:numId w:val="0"/>
        </w:numPr>
        <w:rPr>
          <w:del w:id="327" w:author="Пользователь Microsoft Office" w:date="2018-10-18T21:32:00Z"/>
        </w:rPr>
        <w:pPrChange w:id="328" w:author="Пользователь Microsoft Office" w:date="2018-10-18T21:45:00Z">
          <w:pPr>
            <w:pStyle w:val="2"/>
          </w:pPr>
        </w:pPrChange>
      </w:pPr>
      <w:del w:id="329" w:author="Пользователь Microsoft Office" w:date="2018-10-18T21:32:00Z">
        <w:r w:rsidRPr="009F5534" w:rsidDel="0068340E">
          <w:delText>Artificial Intelligence (AI)</w:delText>
        </w:r>
      </w:del>
    </w:p>
    <w:p w:rsidR="00996095" w:rsidRDefault="006619D3" w:rsidP="00996095">
      <w:pPr>
        <w:pStyle w:val="1"/>
        <w:numPr>
          <w:ilvl w:val="0"/>
          <w:numId w:val="0"/>
        </w:numPr>
        <w:rPr>
          <w:ins w:id="330" w:author="Пользователь Microsoft Office" w:date="2018-10-18T21:45:00Z"/>
        </w:rPr>
        <w:pPrChange w:id="331" w:author="Пользователь Microsoft Office" w:date="2018-10-18T21:45:00Z">
          <w:pPr/>
        </w:pPrChange>
      </w:pPr>
      <w:del w:id="332" w:author="Пользователь Microsoft Office" w:date="2018-10-18T21:32:00Z">
        <w:r w:rsidDel="0068340E">
          <w:delText>&lt;</w:delText>
        </w:r>
        <w:r w:rsidR="009F5534" w:rsidDel="0068340E">
          <w:delText>This is where vi</w:delText>
        </w:r>
      </w:del>
      <w:del w:id="333">
        <w:r w:rsidR="009F5534" w:rsidDel="00996095">
          <w:delText>s</w:delText>
        </w:r>
      </w:del>
    </w:p>
    <w:p w:rsidR="009F5534" w:rsidRPr="00996095" w:rsidDel="0068340E" w:rsidRDefault="009F5534" w:rsidP="00996095">
      <w:pPr>
        <w:rPr>
          <w:del w:id="334" w:author="Пользователь Microsoft Office" w:date="2018-10-18T21:32:00Z"/>
          <w:rPrChange w:id="335" w:author="Пользователь Microsoft Office" w:date="2018-10-18T21:45:00Z">
            <w:rPr>
              <w:del w:id="336" w:author="Пользователь Microsoft Office" w:date="2018-10-18T21:32:00Z"/>
            </w:rPr>
          </w:rPrChange>
        </w:rPr>
        <w:pPrChange w:id="337" w:author="Пользователь Microsoft Office" w:date="2018-10-18T21:45:00Z">
          <w:pPr/>
        </w:pPrChange>
      </w:pPr>
      <w:del w:id="338" w:author="Пользователь Microsoft Office" w:date="2018-10-18T21:32:00Z">
        <w:r w:rsidDel="0068340E">
          <w:delText>als and written description(s) of the antagonistic element’s behaviors. These should be</w:delText>
        </w:r>
        <w:r w:rsidR="00732542" w:rsidDel="0068340E">
          <w:delText xml:space="preserve"> </w:delText>
        </w:r>
        <w:r w:rsidDel="0068340E">
          <w:delText>labeled in such a way that they can be used in level design without having to describe them again.</w:delText>
        </w:r>
        <w:r w:rsidR="00732542" w:rsidDel="0068340E">
          <w:delText xml:space="preserve"> </w:delText>
        </w:r>
        <w:r w:rsidDel="0068340E">
          <w:delText>Devise generic names for repetitive behaviors.</w:delText>
        </w:r>
        <w:r w:rsidR="00732542" w:rsidDel="0068340E">
          <w:delText xml:space="preserve"> </w:delText>
        </w:r>
        <w:r w:rsidDel="0068340E">
          <w:delText>This is how an AI action could be deconstructed:</w:delText>
        </w:r>
      </w:del>
    </w:p>
    <w:p w:rsidR="009F5534" w:rsidRPr="009F5534" w:rsidDel="0068340E" w:rsidRDefault="009F5534" w:rsidP="00996095">
      <w:pPr>
        <w:pStyle w:val="1"/>
        <w:numPr>
          <w:ilvl w:val="0"/>
          <w:numId w:val="0"/>
        </w:numPr>
        <w:rPr>
          <w:del w:id="339" w:author="Пользователь Microsoft Office" w:date="2018-10-18T21:32:00Z"/>
          <w:iCs/>
        </w:rPr>
        <w:pPrChange w:id="340" w:author="Пользователь Microsoft Office" w:date="2018-10-18T21:45:00Z">
          <w:pPr>
            <w:numPr>
              <w:numId w:val="23"/>
            </w:numPr>
            <w:tabs>
              <w:tab w:val="left" w:pos="1134"/>
            </w:tabs>
            <w:ind w:left="1134" w:hanging="360"/>
          </w:pPr>
        </w:pPrChange>
      </w:pPr>
      <w:del w:id="341" w:author="Пользователь Microsoft Office" w:date="2018-10-18T21:32:00Z">
        <w:r w:rsidRPr="009F5534" w:rsidDel="0068340E">
          <w:rPr>
            <w:iCs/>
          </w:rPr>
          <w:delText>Normal State: What is the object doing if it has not come in contact with the player?</w:delText>
        </w:r>
      </w:del>
    </w:p>
    <w:p w:rsidR="009F5534" w:rsidRPr="009F5534" w:rsidDel="0068340E" w:rsidRDefault="009F5534" w:rsidP="00996095">
      <w:pPr>
        <w:pStyle w:val="1"/>
        <w:numPr>
          <w:ilvl w:val="0"/>
          <w:numId w:val="0"/>
        </w:numPr>
        <w:rPr>
          <w:del w:id="342" w:author="Пользователь Microsoft Office" w:date="2018-10-18T21:32:00Z"/>
          <w:iCs/>
        </w:rPr>
        <w:pPrChange w:id="343" w:author="Пользователь Microsoft Office" w:date="2018-10-18T21:45:00Z">
          <w:pPr>
            <w:numPr>
              <w:numId w:val="23"/>
            </w:numPr>
            <w:tabs>
              <w:tab w:val="left" w:pos="1134"/>
            </w:tabs>
            <w:ind w:left="1134" w:hanging="360"/>
          </w:pPr>
        </w:pPrChange>
      </w:pPr>
      <w:del w:id="344" w:author="Пользователь Microsoft Office" w:date="2018-10-18T21:32:00Z">
        <w:r w:rsidRPr="009F5534" w:rsidDel="0068340E">
          <w:rPr>
            <w:iCs/>
          </w:rPr>
          <w:delText>Detection State: What does it take for t</w:delText>
        </w:r>
        <w:r w:rsidRPr="009F5534" w:rsidDel="00996095">
          <w:rPr>
            <w:iCs/>
          </w:rPr>
          <w:delText>h</w:delText>
        </w:r>
        <w:r w:rsidRPr="009F5534" w:rsidDel="0068340E">
          <w:rPr>
            <w:iCs/>
          </w:rPr>
          <w:delText xml:space="preserve"> object to detect the player?</w:delText>
        </w:r>
      </w:del>
    </w:p>
    <w:p w:rsidR="009F5534" w:rsidRPr="009F5534" w:rsidDel="0068340E" w:rsidRDefault="009F5534" w:rsidP="00996095">
      <w:pPr>
        <w:pStyle w:val="1"/>
        <w:numPr>
          <w:ilvl w:val="0"/>
          <w:numId w:val="0"/>
        </w:numPr>
        <w:rPr>
          <w:del w:id="345" w:author="Пользователь Microsoft Office" w:date="2018-10-18T21:32:00Z"/>
          <w:iCs/>
        </w:rPr>
        <w:pPrChange w:id="346" w:author="Пользователь Microsoft Office" w:date="2018-10-18T21:45:00Z">
          <w:pPr>
            <w:numPr>
              <w:numId w:val="23"/>
            </w:numPr>
            <w:tabs>
              <w:tab w:val="left" w:pos="1134"/>
            </w:tabs>
            <w:ind w:left="1134" w:hanging="360"/>
          </w:pPr>
        </w:pPrChange>
      </w:pPr>
      <w:del w:id="347" w:author="Пользователь Microsoft Office" w:date="2018-10-18T21:32:00Z">
        <w:r w:rsidRPr="009F5534" w:rsidDel="0068340E">
          <w:rPr>
            <w:iCs/>
          </w:rPr>
          <w:delText>Reaction State: What does the object do as an action after passing the reaction state?</w:delText>
        </w:r>
      </w:del>
    </w:p>
    <w:p w:rsidR="00EE4CFB" w:rsidRPr="009F5534" w:rsidDel="0068340E" w:rsidRDefault="009F5534" w:rsidP="00996095">
      <w:pPr>
        <w:pStyle w:val="1"/>
        <w:numPr>
          <w:ilvl w:val="0"/>
          <w:numId w:val="0"/>
        </w:numPr>
        <w:rPr>
          <w:del w:id="348" w:author="Пользователь Microsoft Office" w:date="2018-10-18T21:32:00Z"/>
          <w:iCs/>
        </w:rPr>
        <w:pPrChange w:id="349" w:author="Пользователь Microsoft Office" w:date="2018-10-18T21:45:00Z">
          <w:pPr>
            <w:numPr>
              <w:numId w:val="23"/>
            </w:numPr>
            <w:tabs>
              <w:tab w:val="left" w:pos="1134"/>
            </w:tabs>
            <w:ind w:left="1134" w:hanging="360"/>
          </w:pPr>
        </w:pPrChange>
      </w:pPr>
      <w:del w:id="350" w:author="Пользователь Microsoft Office" w:date="2018-10-18T21:32:00Z">
        <w:r w:rsidRPr="009F5534" w:rsidDel="0068340E">
          <w:rPr>
            <w:iCs/>
          </w:rPr>
          <w:delText>End State: What happens to the object after player has reacted correctly or incorrectly to object?</w:delText>
        </w:r>
      </w:del>
    </w:p>
    <w:p w:rsidR="004D4261" w:rsidDel="0068340E" w:rsidRDefault="004D4261" w:rsidP="00996095">
      <w:pPr>
        <w:pStyle w:val="1"/>
        <w:numPr>
          <w:ilvl w:val="0"/>
          <w:numId w:val="0"/>
        </w:numPr>
        <w:rPr>
          <w:del w:id="351" w:author="Пользователь Microsoft Office" w:date="2018-10-18T21:32:00Z"/>
        </w:rPr>
        <w:pPrChange w:id="352" w:author="Пользователь Microsoft Office" w:date="2018-10-18T21:45:00Z">
          <w:pPr/>
        </w:pPrChange>
      </w:pPr>
      <w:del w:id="353" w:author="Пользователь Microsoft Office" w:date="2018-10-18T21:32:00Z">
        <w:r w:rsidDel="0068340E">
          <w:delText>&gt;</w:delText>
        </w:r>
      </w:del>
    </w:p>
    <w:p w:rsidR="004D4261" w:rsidDel="0068340E" w:rsidRDefault="00732542" w:rsidP="00996095">
      <w:pPr>
        <w:pStyle w:val="1"/>
        <w:numPr>
          <w:ilvl w:val="0"/>
          <w:numId w:val="0"/>
        </w:numPr>
        <w:rPr>
          <w:del w:id="354" w:author="Пользователь Microsoft Office" w:date="2018-10-18T21:32:00Z"/>
        </w:rPr>
        <w:pPrChange w:id="355" w:author="Пользователь Microsoft Office" w:date="2018-10-18T21:45:00Z">
          <w:pPr>
            <w:pStyle w:val="1"/>
          </w:pPr>
        </w:pPrChange>
      </w:pPr>
      <w:del w:id="356" w:author="Пользователь Microsoft Office" w:date="2018-10-18T21:32:00Z">
        <w:r w:rsidDel="0068340E">
          <w:delText>Global Game Elements</w:delText>
        </w:r>
      </w:del>
    </w:p>
    <w:p w:rsidR="004D4261" w:rsidDel="0068340E" w:rsidRDefault="004D4261" w:rsidP="00996095">
      <w:pPr>
        <w:pStyle w:val="1"/>
        <w:numPr>
          <w:ilvl w:val="0"/>
          <w:numId w:val="0"/>
        </w:numPr>
        <w:rPr>
          <w:del w:id="357" w:author="Пользователь Microsoft Office" w:date="2018-10-18T21:32:00Z"/>
        </w:rPr>
        <w:pPrChange w:id="358" w:author="Пользователь Microsoft Office" w:date="2018-10-18T21:45:00Z">
          <w:pPr/>
        </w:pPrChange>
      </w:pPr>
      <w:del w:id="359" w:author="Пользователь Microsoft Office" w:date="2018-10-18T21:32:00Z">
        <w:r w:rsidDel="0068340E">
          <w:delText>&lt;</w:delText>
        </w:r>
        <w:r w:rsidR="00732542" w:rsidDel="0068340E">
          <w:delText>In this section, it is important to describe the boundaries, neutral objects, camera views and scale of the world. Neutral game world objects can be things like a static background, objects that do not interact with the player or antagonistic elements.</w:delText>
        </w:r>
        <w:r w:rsidDel="0068340E">
          <w:delText>&gt;</w:delText>
        </w:r>
      </w:del>
    </w:p>
    <w:p w:rsidR="00732542" w:rsidDel="0068340E" w:rsidRDefault="00732542" w:rsidP="00996095">
      <w:pPr>
        <w:pStyle w:val="1"/>
        <w:numPr>
          <w:ilvl w:val="0"/>
          <w:numId w:val="0"/>
        </w:numPr>
        <w:rPr>
          <w:del w:id="360" w:author="Пользователь Microsoft Office" w:date="2018-10-18T21:32:00Z"/>
        </w:rPr>
        <w:pPrChange w:id="361" w:author="Пользователь Microsoft Office" w:date="2018-10-18T21:45:00Z">
          <w:pPr>
            <w:pStyle w:val="2"/>
          </w:pPr>
        </w:pPrChange>
      </w:pPr>
      <w:del w:id="362" w:author="Пользователь Microsoft Office" w:date="2018-10-18T21:32:00Z">
        <w:r w:rsidDel="0068340E">
          <w:delText>The Story</w:delText>
        </w:r>
      </w:del>
    </w:p>
    <w:p w:rsidR="00732542" w:rsidDel="0068340E" w:rsidRDefault="00732542" w:rsidP="00996095">
      <w:pPr>
        <w:pStyle w:val="1"/>
        <w:numPr>
          <w:ilvl w:val="0"/>
          <w:numId w:val="0"/>
        </w:numPr>
        <w:rPr>
          <w:del w:id="363" w:author="Пользователь Microsoft Office" w:date="2018-10-18T21:32:00Z"/>
        </w:rPr>
        <w:pPrChange w:id="364" w:author="Пользователь Microsoft Office" w:date="2018-10-18T21:45:00Z">
          <w:pPr/>
        </w:pPrChange>
      </w:pPr>
      <w:del w:id="365" w:author="Пользователь Microsoft Office" w:date="2018-10-18T21:32:00Z">
        <w:r w:rsidDel="0068340E">
          <w:delText>&lt;This is where the story can be described in detail. A story board can be used to tie in graphics to the text. This can later be used for splash screen concepts.&gt;</w:delText>
        </w:r>
      </w:del>
    </w:p>
    <w:p w:rsidR="00732542" w:rsidDel="0068340E" w:rsidRDefault="00732542" w:rsidP="00996095">
      <w:pPr>
        <w:pStyle w:val="1"/>
        <w:numPr>
          <w:ilvl w:val="0"/>
          <w:numId w:val="0"/>
        </w:numPr>
        <w:rPr>
          <w:del w:id="366" w:author="Пользователь Microsoft Office" w:date="2018-10-18T21:32:00Z"/>
        </w:rPr>
        <w:pPrChange w:id="367" w:author="Пользователь Microsoft Office" w:date="2018-10-18T21:45:00Z">
          <w:pPr>
            <w:pStyle w:val="2"/>
          </w:pPr>
        </w:pPrChange>
      </w:pPr>
      <w:del w:id="368" w:author="Пользователь Microsoft Office" w:date="2018-10-18T21:32:00Z">
        <w:r w:rsidDel="0068340E">
          <w:delText>The Story Copy</w:delText>
        </w:r>
      </w:del>
    </w:p>
    <w:p w:rsidR="00732542" w:rsidDel="0068340E" w:rsidRDefault="00732542" w:rsidP="00996095">
      <w:pPr>
        <w:pStyle w:val="1"/>
        <w:numPr>
          <w:ilvl w:val="0"/>
          <w:numId w:val="0"/>
        </w:numPr>
        <w:rPr>
          <w:del w:id="369" w:author="Пользователь Microsoft Office" w:date="2018-10-18T21:32:00Z"/>
        </w:rPr>
        <w:pPrChange w:id="370" w:author="Пользователь Microsoft Office" w:date="2018-10-18T21:45:00Z">
          <w:pPr/>
        </w:pPrChange>
      </w:pPr>
      <w:del w:id="371" w:author="Пользователь Microsoft Office" w:date="2018-10-18T21:32:00Z">
        <w:r w:rsidDel="0068340E">
          <w:delText>&lt;A shorter version of the story (the in game version) should also be written here. This is where the script for in game characters or story information during the cut scenes would be placed. This category does not always pertain to the current Game Design.&gt;</w:delText>
        </w:r>
      </w:del>
    </w:p>
    <w:p w:rsidR="00732542" w:rsidDel="0068340E" w:rsidRDefault="00732542" w:rsidP="00996095">
      <w:pPr>
        <w:pStyle w:val="1"/>
        <w:numPr>
          <w:ilvl w:val="0"/>
          <w:numId w:val="0"/>
        </w:numPr>
        <w:rPr>
          <w:del w:id="372" w:author="Пользователь Microsoft Office" w:date="2018-10-18T21:32:00Z"/>
        </w:rPr>
        <w:pPrChange w:id="373" w:author="Пользователь Microsoft Office" w:date="2018-10-18T21:45:00Z">
          <w:pPr>
            <w:pStyle w:val="2"/>
          </w:pPr>
        </w:pPrChange>
      </w:pPr>
      <w:del w:id="374" w:author="Пользователь Microsoft Office" w:date="2018-10-18T21:32:00Z">
        <w:r w:rsidDel="0068340E">
          <w:delText>Concept Art</w:delText>
        </w:r>
      </w:del>
    </w:p>
    <w:p w:rsidR="00732542" w:rsidDel="0068340E" w:rsidRDefault="00732542" w:rsidP="00996095">
      <w:pPr>
        <w:pStyle w:val="1"/>
        <w:numPr>
          <w:ilvl w:val="0"/>
          <w:numId w:val="0"/>
        </w:numPr>
        <w:rPr>
          <w:del w:id="375" w:author="Пользователь Microsoft Office" w:date="2018-10-18T21:32:00Z"/>
        </w:rPr>
        <w:pPrChange w:id="376" w:author="Пользователь Microsoft Office" w:date="2018-10-18T21:45:00Z">
          <w:pPr/>
        </w:pPrChange>
      </w:pPr>
      <w:del w:id="377" w:author="Пользователь Microsoft Office" w:date="2018-10-18T21:32:00Z">
        <w:r w:rsidDel="0068340E">
          <w:delText>&lt;Sketches that are used for the concept can go into this section as visual reference. In the case of a brand, certain creative restrictions should be noted here. This is a good place to collaborate with a graphic designer to ensure game graphics match game names.&gt;</w:delText>
        </w:r>
      </w:del>
    </w:p>
    <w:p w:rsidR="00732542" w:rsidDel="0068340E" w:rsidRDefault="00732542" w:rsidP="00996095">
      <w:pPr>
        <w:pStyle w:val="1"/>
        <w:numPr>
          <w:ilvl w:val="0"/>
          <w:numId w:val="0"/>
        </w:numPr>
        <w:rPr>
          <w:del w:id="378" w:author="Пользователь Microsoft Office" w:date="2018-10-18T21:32:00Z"/>
        </w:rPr>
        <w:pPrChange w:id="379" w:author="Пользователь Microsoft Office" w:date="2018-10-18T21:45:00Z">
          <w:pPr>
            <w:pStyle w:val="2"/>
          </w:pPr>
        </w:pPrChange>
      </w:pPr>
      <w:del w:id="380" w:author="Пользователь Microsoft Office" w:date="2018-10-18T21:32:00Z">
        <w:r w:rsidDel="0068340E">
          <w:delText>Level Design</w:delText>
        </w:r>
      </w:del>
    </w:p>
    <w:p w:rsidR="00732542" w:rsidDel="0068340E" w:rsidRDefault="00732542" w:rsidP="00996095">
      <w:pPr>
        <w:pStyle w:val="1"/>
        <w:numPr>
          <w:ilvl w:val="0"/>
          <w:numId w:val="0"/>
        </w:numPr>
        <w:rPr>
          <w:del w:id="381" w:author="Пользователь Microsoft Office" w:date="2018-10-18T21:32:00Z"/>
        </w:rPr>
        <w:pPrChange w:id="382" w:author="Пользователь Microsoft Office" w:date="2018-10-18T21:45:00Z">
          <w:pPr/>
        </w:pPrChange>
      </w:pPr>
      <w:del w:id="383" w:author="Пользователь Microsoft Office" w:date="2018-10-18T21:32:00Z">
        <w:r w:rsidDel="0068340E">
          <w:delText>&lt;This is where information pertaining to level design and visuals of the level design goes. Level design can best be shown as a flow chart. Use generic names to create level design.&gt;</w:delText>
        </w:r>
      </w:del>
    </w:p>
    <w:p w:rsidR="00732542" w:rsidDel="0068340E" w:rsidRDefault="00732542" w:rsidP="00996095">
      <w:pPr>
        <w:pStyle w:val="1"/>
        <w:numPr>
          <w:ilvl w:val="0"/>
          <w:numId w:val="0"/>
        </w:numPr>
        <w:rPr>
          <w:del w:id="384" w:author="Пользователь Microsoft Office" w:date="2018-10-18T21:32:00Z"/>
        </w:rPr>
        <w:pPrChange w:id="385" w:author="Пользователь Microsoft Office" w:date="2018-10-18T21:45:00Z">
          <w:pPr>
            <w:pStyle w:val="2"/>
          </w:pPr>
        </w:pPrChange>
      </w:pPr>
      <w:del w:id="386" w:author="Пользователь Microsoft Office" w:date="2018-10-18T21:32:00Z">
        <w:r w:rsidDel="0068340E">
          <w:delText>Level Copy</w:delText>
        </w:r>
      </w:del>
    </w:p>
    <w:p w:rsidR="00732542" w:rsidDel="0068340E" w:rsidRDefault="00732542" w:rsidP="00996095">
      <w:pPr>
        <w:pStyle w:val="1"/>
        <w:numPr>
          <w:ilvl w:val="0"/>
          <w:numId w:val="0"/>
        </w:numPr>
        <w:rPr>
          <w:del w:id="387" w:author="Пользователь Microsoft Office" w:date="2018-10-18T21:32:00Z"/>
        </w:rPr>
        <w:pPrChange w:id="388" w:author="Пользователь Microsoft Office" w:date="2018-10-18T21:45:00Z">
          <w:pPr/>
        </w:pPrChange>
      </w:pPr>
      <w:del w:id="389" w:author="Пользователь Microsoft Office" w:date="2018-10-18T21:32:00Z">
        <w:r w:rsidDel="0068340E">
          <w:delText>&lt;This is where the script for in game characters or story information during the cut scenes would be placed.&gt;</w:delText>
        </w:r>
      </w:del>
    </w:p>
    <w:p w:rsidR="00732542" w:rsidDel="0068340E" w:rsidRDefault="00732542" w:rsidP="00996095">
      <w:pPr>
        <w:pStyle w:val="1"/>
        <w:numPr>
          <w:ilvl w:val="0"/>
          <w:numId w:val="0"/>
        </w:numPr>
        <w:rPr>
          <w:del w:id="390" w:author="Пользователь Microsoft Office" w:date="2018-10-18T21:32:00Z"/>
        </w:rPr>
        <w:pPrChange w:id="391" w:author="Пользователь Microsoft Office" w:date="2018-10-18T21:45:00Z">
          <w:pPr>
            <w:pStyle w:val="2"/>
          </w:pPr>
        </w:pPrChange>
      </w:pPr>
      <w:del w:id="392" w:author="Пользователь Microsoft Office" w:date="2018-10-18T21:32:00Z">
        <w:r w:rsidDel="0068340E">
          <w:delText>Audio &amp; Sound F/X</w:delText>
        </w:r>
      </w:del>
    </w:p>
    <w:p w:rsidR="00732542" w:rsidRDefault="00732542" w:rsidP="00996095">
      <w:pPr>
        <w:pStyle w:val="1"/>
        <w:numPr>
          <w:ilvl w:val="0"/>
          <w:numId w:val="0"/>
        </w:numPr>
        <w:pPrChange w:id="393" w:author="Пользователь Microsoft Office" w:date="2018-10-18T21:45:00Z">
          <w:pPr/>
        </w:pPrChange>
      </w:pPr>
      <w:del w:id="394" w:author="Пользователь Microsoft Office" w:date="2018-10-18T21:32:00Z">
        <w:r w:rsidDel="0068340E">
          <w:delText>&lt;This is where game audio and Sound F/X should be listed, first with generic names and then described. This section also includes deciding if you will use a device’s vibration ring mode.&gt;</w:delText>
        </w:r>
      </w:del>
    </w:p>
    <w:p w:rsidR="00732542" w:rsidRDefault="00732542" w:rsidP="00732542">
      <w:pPr>
        <w:pStyle w:val="1"/>
      </w:pPr>
      <w:r>
        <w:t>Game Architecture</w:t>
      </w:r>
    </w:p>
    <w:p w:rsidR="00732542" w:rsidDel="008F57EF" w:rsidRDefault="00732542" w:rsidP="00732542">
      <w:pPr>
        <w:rPr>
          <w:del w:id="395" w:author="Пользователь Microsoft Office" w:date="2018-10-18T21:47:00Z"/>
        </w:rPr>
      </w:pPr>
      <w:del w:id="396" w:author="Пользователь Microsoft Office" w:date="2018-10-18T21:47:00Z">
        <w:r w:rsidDel="008F57EF">
          <w:delText>&lt;The game architecture section is best produced using a flow chart to represent the overall game. Be sure to identify (i.e. name, number) each screen.</w:delText>
        </w:r>
      </w:del>
    </w:p>
    <w:p w:rsidR="00732542" w:rsidRPr="00732542" w:rsidDel="008F57EF" w:rsidRDefault="00732542" w:rsidP="00732542">
      <w:pPr>
        <w:numPr>
          <w:ilvl w:val="0"/>
          <w:numId w:val="23"/>
        </w:numPr>
        <w:tabs>
          <w:tab w:val="left" w:pos="1134"/>
        </w:tabs>
        <w:ind w:left="1134"/>
        <w:rPr>
          <w:del w:id="397" w:author="Пользователь Microsoft Office" w:date="2018-10-18T21:47:00Z"/>
          <w:iCs/>
        </w:rPr>
      </w:pPr>
      <w:del w:id="398" w:author="Пользователь Microsoft Office" w:date="2018-10-18T21:47:00Z">
        <w:r w:rsidRPr="00732542" w:rsidDel="008F57EF">
          <w:rPr>
            <w:iCs/>
          </w:rPr>
          <w:delText>Title Screen</w:delText>
        </w:r>
      </w:del>
    </w:p>
    <w:p w:rsidR="00732542" w:rsidRPr="00732542" w:rsidDel="008F57EF" w:rsidRDefault="00732542" w:rsidP="00732542">
      <w:pPr>
        <w:numPr>
          <w:ilvl w:val="0"/>
          <w:numId w:val="23"/>
        </w:numPr>
        <w:tabs>
          <w:tab w:val="left" w:pos="1134"/>
        </w:tabs>
        <w:ind w:left="1134"/>
        <w:rPr>
          <w:del w:id="399" w:author="Пользователь Microsoft Office" w:date="2018-10-18T21:47:00Z"/>
          <w:iCs/>
        </w:rPr>
      </w:pPr>
      <w:del w:id="400" w:author="Пользователь Microsoft Office" w:date="2018-10-18T21:47:00Z">
        <w:r w:rsidRPr="00732542" w:rsidDel="008F57EF">
          <w:rPr>
            <w:iCs/>
          </w:rPr>
          <w:delText>Option Screens</w:delText>
        </w:r>
      </w:del>
    </w:p>
    <w:p w:rsidR="00732542" w:rsidRPr="00732542" w:rsidDel="008F57EF" w:rsidRDefault="00732542" w:rsidP="00732542">
      <w:pPr>
        <w:numPr>
          <w:ilvl w:val="0"/>
          <w:numId w:val="23"/>
        </w:numPr>
        <w:tabs>
          <w:tab w:val="left" w:pos="1134"/>
        </w:tabs>
        <w:ind w:left="1134"/>
        <w:rPr>
          <w:del w:id="401" w:author="Пользователь Microsoft Office" w:date="2018-10-18T21:47:00Z"/>
          <w:iCs/>
        </w:rPr>
      </w:pPr>
      <w:del w:id="402" w:author="Пользователь Microsoft Office" w:date="2018-10-18T21:47:00Z">
        <w:r w:rsidRPr="00732542" w:rsidDel="008F57EF">
          <w:rPr>
            <w:iCs/>
          </w:rPr>
          <w:delText>Game Modes</w:delText>
        </w:r>
      </w:del>
    </w:p>
    <w:p w:rsidR="00732542" w:rsidDel="008F57EF" w:rsidRDefault="00732542" w:rsidP="00732542">
      <w:pPr>
        <w:numPr>
          <w:ilvl w:val="0"/>
          <w:numId w:val="23"/>
        </w:numPr>
        <w:tabs>
          <w:tab w:val="left" w:pos="1134"/>
        </w:tabs>
        <w:ind w:left="1134"/>
        <w:rPr>
          <w:del w:id="403" w:author="Пользователь Microsoft Office" w:date="2018-10-18T21:47:00Z"/>
          <w:iCs/>
        </w:rPr>
      </w:pPr>
      <w:del w:id="404" w:author="Пользователь Microsoft Office" w:date="2018-10-18T21:47:00Z">
        <w:r w:rsidRPr="00732542" w:rsidDel="008F57EF">
          <w:rPr>
            <w:iCs/>
          </w:rPr>
          <w:delText>End Screens</w:delText>
        </w:r>
      </w:del>
    </w:p>
    <w:p w:rsidR="008E225D" w:rsidRDefault="00732542" w:rsidP="00732542">
      <w:pPr>
        <w:tabs>
          <w:tab w:val="left" w:pos="1134"/>
        </w:tabs>
        <w:rPr>
          <w:ins w:id="405" w:author="Пользователь Microsoft Office" w:date="2018-10-16T21:27:00Z"/>
          <w:iCs/>
        </w:rPr>
      </w:pPr>
      <w:del w:id="406" w:author="Пользователь Microsoft Office" w:date="2018-10-18T21:47:00Z">
        <w:r w:rsidDel="008F57EF">
          <w:rPr>
            <w:iCs/>
          </w:rPr>
          <w:delText>&gt;</w:delText>
        </w:r>
      </w:del>
    </w:p>
    <w:p w:rsidR="008E225D" w:rsidRPr="008E225D" w:rsidRDefault="008E225D" w:rsidP="008E225D">
      <w:pPr>
        <w:tabs>
          <w:tab w:val="left" w:pos="1134"/>
        </w:tabs>
        <w:rPr>
          <w:ins w:id="407" w:author="Пользователь Microsoft Office" w:date="2018-10-16T21:27:00Z"/>
          <w:iCs/>
        </w:rPr>
      </w:pPr>
      <w:ins w:id="408" w:author="Пользователь Microsoft Office" w:date="2018-10-16T21:27:00Z">
        <w:r w:rsidRPr="008E225D">
          <w:rPr>
            <w:iCs/>
          </w:rPr>
          <w:t>• Main Screen</w:t>
        </w:r>
      </w:ins>
    </w:p>
    <w:p w:rsidR="008E225D" w:rsidRPr="008E225D" w:rsidRDefault="008E225D" w:rsidP="008E225D">
      <w:pPr>
        <w:tabs>
          <w:tab w:val="left" w:pos="1134"/>
        </w:tabs>
        <w:rPr>
          <w:ins w:id="409" w:author="Пользователь Microsoft Office" w:date="2018-10-16T21:27:00Z"/>
          <w:iCs/>
        </w:rPr>
      </w:pPr>
      <w:ins w:id="410" w:author="Пользователь Microsoft Office" w:date="2018-10-16T21:27:00Z">
        <w:r w:rsidRPr="008E225D">
          <w:rPr>
            <w:iCs/>
          </w:rPr>
          <w:t>• New Game Screen</w:t>
        </w:r>
      </w:ins>
    </w:p>
    <w:p w:rsidR="008E225D" w:rsidRDefault="008E225D" w:rsidP="008E225D">
      <w:pPr>
        <w:tabs>
          <w:tab w:val="left" w:pos="1134"/>
        </w:tabs>
        <w:rPr>
          <w:ins w:id="411" w:author="Пользователь Microsoft Office" w:date="2018-10-16T21:27:00Z"/>
          <w:iCs/>
        </w:rPr>
      </w:pPr>
      <w:ins w:id="412" w:author="Пользователь Microsoft Office" w:date="2018-10-16T21:27:00Z">
        <w:r w:rsidRPr="008E225D">
          <w:rPr>
            <w:iCs/>
          </w:rPr>
          <w:t>• Pause Screen</w:t>
        </w:r>
      </w:ins>
    </w:p>
    <w:p w:rsidR="008E225D" w:rsidRDefault="008E225D" w:rsidP="008E225D">
      <w:pPr>
        <w:tabs>
          <w:tab w:val="left" w:pos="1134"/>
        </w:tabs>
        <w:rPr>
          <w:ins w:id="413" w:author="Пользователь Microsoft Office" w:date="2018-10-16T21:32:00Z"/>
          <w:iCs/>
        </w:rPr>
      </w:pPr>
    </w:p>
    <w:p w:rsidR="00321F93" w:rsidRDefault="00321F93" w:rsidP="008E225D">
      <w:pPr>
        <w:tabs>
          <w:tab w:val="left" w:pos="1134"/>
        </w:tabs>
        <w:rPr>
          <w:ins w:id="414" w:author="Пользователь Microsoft Office" w:date="2018-10-16T21:32:00Z"/>
          <w:iCs/>
        </w:rPr>
      </w:pPr>
    </w:p>
    <w:p w:rsidR="00321F93" w:rsidRDefault="00321F93">
      <w:pPr>
        <w:tabs>
          <w:tab w:val="left" w:pos="1134"/>
        </w:tabs>
        <w:jc w:val="center"/>
        <w:rPr>
          <w:ins w:id="415" w:author="Пользователь Microsoft Office" w:date="2018-10-16T21:32:00Z"/>
          <w:b/>
          <w:iCs/>
        </w:rPr>
        <w:pPrChange w:id="416" w:author="Пользователь Microsoft Office" w:date="2018-10-16T21:32:00Z">
          <w:pPr>
            <w:tabs>
              <w:tab w:val="left" w:pos="1134"/>
            </w:tabs>
          </w:pPr>
        </w:pPrChange>
      </w:pPr>
      <w:ins w:id="417" w:author="Пользователь Microsoft Office" w:date="2018-10-16T21:32:00Z">
        <w:r w:rsidRPr="00321F93">
          <w:rPr>
            <w:b/>
            <w:iCs/>
            <w:rPrChange w:id="418" w:author="Пользователь Microsoft Office" w:date="2018-10-16T21:32:00Z">
              <w:rPr>
                <w:iCs/>
              </w:rPr>
            </w:rPrChange>
          </w:rPr>
          <w:t>Main Screen</w:t>
        </w:r>
      </w:ins>
    </w:p>
    <w:p w:rsidR="00321F93" w:rsidRDefault="00321F93">
      <w:pPr>
        <w:tabs>
          <w:tab w:val="left" w:pos="1134"/>
        </w:tabs>
        <w:jc w:val="center"/>
        <w:rPr>
          <w:ins w:id="419" w:author="Пользователь Microsoft Office" w:date="2018-10-16T21:32:00Z"/>
          <w:b/>
          <w:iCs/>
        </w:rPr>
        <w:pPrChange w:id="420" w:author="Пользователь Microsoft Office" w:date="2018-10-16T21:32:00Z">
          <w:pPr>
            <w:tabs>
              <w:tab w:val="left" w:pos="1134"/>
            </w:tabs>
          </w:pPr>
        </w:pPrChange>
      </w:pPr>
    </w:p>
    <w:p w:rsidR="00321F93" w:rsidRDefault="0012161A">
      <w:pPr>
        <w:tabs>
          <w:tab w:val="left" w:pos="1134"/>
        </w:tabs>
        <w:jc w:val="center"/>
        <w:rPr>
          <w:ins w:id="421" w:author="Пользователь Microsoft Office" w:date="2018-10-16T21:33:00Z"/>
          <w:b/>
          <w:iCs/>
        </w:rPr>
        <w:pPrChange w:id="422" w:author="Пользователь Microsoft Office" w:date="2018-10-16T21:32:00Z">
          <w:pPr>
            <w:tabs>
              <w:tab w:val="left" w:pos="1134"/>
            </w:tabs>
          </w:pPr>
        </w:pPrChange>
      </w:pPr>
      <w:ins w:id="423" w:author="Пользователь Microsoft Office" w:date="2018-10-16T21:36:00Z">
        <w:r>
          <w:rPr>
            <w:b/>
            <w:iCs/>
            <w:noProof/>
          </w:rPr>
          <w:drawing>
            <wp:inline distT="0" distB="0" distL="0" distR="0">
              <wp:extent cx="6120765" cy="4618990"/>
              <wp:effectExtent l="0" t="0" r="63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 экрана 2018-10-16 в 21.36.03.png"/>
                      <pic:cNvPicPr/>
                    </pic:nvPicPr>
                    <pic:blipFill>
                      <a:blip r:embed="rId12"/>
                      <a:stretch>
                        <a:fillRect/>
                      </a:stretch>
                    </pic:blipFill>
                    <pic:spPr>
                      <a:xfrm>
                        <a:off x="0" y="0"/>
                        <a:ext cx="6120765" cy="4618990"/>
                      </a:xfrm>
                      <a:prstGeom prst="rect">
                        <a:avLst/>
                      </a:prstGeom>
                    </pic:spPr>
                  </pic:pic>
                </a:graphicData>
              </a:graphic>
            </wp:inline>
          </w:drawing>
        </w:r>
      </w:ins>
    </w:p>
    <w:p w:rsidR="003A2748" w:rsidRDefault="003A2748">
      <w:pPr>
        <w:tabs>
          <w:tab w:val="left" w:pos="1134"/>
        </w:tabs>
        <w:jc w:val="center"/>
        <w:rPr>
          <w:ins w:id="424" w:author="Пользователь Microsoft Office" w:date="2018-10-16T21:38:00Z"/>
          <w:b/>
          <w:iCs/>
        </w:rPr>
        <w:pPrChange w:id="425" w:author="Пользователь Microsoft Office" w:date="2018-10-16T21:32:00Z">
          <w:pPr>
            <w:tabs>
              <w:tab w:val="left" w:pos="1134"/>
            </w:tabs>
          </w:pPr>
        </w:pPrChange>
      </w:pPr>
    </w:p>
    <w:p w:rsidR="0012161A" w:rsidRDefault="0012161A">
      <w:pPr>
        <w:tabs>
          <w:tab w:val="left" w:pos="1134"/>
        </w:tabs>
        <w:jc w:val="center"/>
        <w:rPr>
          <w:ins w:id="426" w:author="Пользователь Microsoft Office" w:date="2018-10-16T21:38:00Z"/>
          <w:b/>
          <w:iCs/>
        </w:rPr>
        <w:pPrChange w:id="427" w:author="Пользователь Microsoft Office" w:date="2018-10-16T21:32:00Z">
          <w:pPr>
            <w:tabs>
              <w:tab w:val="left" w:pos="1134"/>
            </w:tabs>
          </w:pPr>
        </w:pPrChange>
      </w:pPr>
    </w:p>
    <w:p w:rsidR="0012161A" w:rsidRDefault="0012161A">
      <w:pPr>
        <w:tabs>
          <w:tab w:val="left" w:pos="1134"/>
        </w:tabs>
        <w:jc w:val="center"/>
        <w:rPr>
          <w:ins w:id="428" w:author="Пользователь Microsoft Office" w:date="2018-10-16T21:38:00Z"/>
          <w:b/>
          <w:iCs/>
        </w:rPr>
        <w:pPrChange w:id="429" w:author="Пользователь Microsoft Office" w:date="2018-10-16T21:32:00Z">
          <w:pPr>
            <w:tabs>
              <w:tab w:val="left" w:pos="1134"/>
            </w:tabs>
          </w:pPr>
        </w:pPrChange>
      </w:pPr>
    </w:p>
    <w:p w:rsidR="0012161A" w:rsidRDefault="0012161A">
      <w:pPr>
        <w:tabs>
          <w:tab w:val="left" w:pos="1134"/>
        </w:tabs>
        <w:jc w:val="center"/>
        <w:rPr>
          <w:ins w:id="430" w:author="Пользователь Microsoft Office" w:date="2018-10-16T21:38:00Z"/>
          <w:b/>
          <w:iCs/>
        </w:rPr>
        <w:pPrChange w:id="431" w:author="Пользователь Microsoft Office" w:date="2018-10-16T21:32:00Z">
          <w:pPr>
            <w:tabs>
              <w:tab w:val="left" w:pos="1134"/>
            </w:tabs>
          </w:pPr>
        </w:pPrChange>
      </w:pPr>
    </w:p>
    <w:p w:rsidR="0012161A" w:rsidRDefault="0012161A">
      <w:pPr>
        <w:tabs>
          <w:tab w:val="left" w:pos="1134"/>
        </w:tabs>
        <w:jc w:val="center"/>
        <w:rPr>
          <w:ins w:id="432" w:author="Пользователь Microsoft Office" w:date="2018-10-16T21:38:00Z"/>
          <w:b/>
          <w:iCs/>
        </w:rPr>
        <w:pPrChange w:id="433" w:author="Пользователь Microsoft Office" w:date="2018-10-16T21:32:00Z">
          <w:pPr>
            <w:tabs>
              <w:tab w:val="left" w:pos="1134"/>
            </w:tabs>
          </w:pPr>
        </w:pPrChange>
      </w:pPr>
    </w:p>
    <w:p w:rsidR="0012161A" w:rsidRDefault="0012161A">
      <w:pPr>
        <w:tabs>
          <w:tab w:val="left" w:pos="1134"/>
        </w:tabs>
        <w:jc w:val="center"/>
        <w:rPr>
          <w:ins w:id="434" w:author="Пользователь Microsoft Office" w:date="2018-10-16T21:38:00Z"/>
          <w:b/>
          <w:iCs/>
        </w:rPr>
        <w:pPrChange w:id="435" w:author="Пользователь Microsoft Office" w:date="2018-10-16T21:32:00Z">
          <w:pPr>
            <w:tabs>
              <w:tab w:val="left" w:pos="1134"/>
            </w:tabs>
          </w:pPr>
        </w:pPrChange>
      </w:pPr>
    </w:p>
    <w:p w:rsidR="0012161A" w:rsidRDefault="0012161A">
      <w:pPr>
        <w:tabs>
          <w:tab w:val="left" w:pos="1134"/>
        </w:tabs>
        <w:jc w:val="center"/>
        <w:rPr>
          <w:ins w:id="436" w:author="Пользователь Microsoft Office" w:date="2018-10-16T21:38:00Z"/>
          <w:b/>
          <w:iCs/>
        </w:rPr>
        <w:pPrChange w:id="437" w:author="Пользователь Microsoft Office" w:date="2018-10-16T21:32:00Z">
          <w:pPr>
            <w:tabs>
              <w:tab w:val="left" w:pos="1134"/>
            </w:tabs>
          </w:pPr>
        </w:pPrChange>
      </w:pPr>
    </w:p>
    <w:p w:rsidR="0012161A" w:rsidRDefault="0012161A">
      <w:pPr>
        <w:tabs>
          <w:tab w:val="left" w:pos="1134"/>
        </w:tabs>
        <w:jc w:val="center"/>
        <w:rPr>
          <w:ins w:id="438" w:author="Пользователь Microsoft Office" w:date="2018-10-16T21:38:00Z"/>
          <w:b/>
          <w:iCs/>
        </w:rPr>
        <w:pPrChange w:id="439" w:author="Пользователь Microsoft Office" w:date="2018-10-16T21:32:00Z">
          <w:pPr>
            <w:tabs>
              <w:tab w:val="left" w:pos="1134"/>
            </w:tabs>
          </w:pPr>
        </w:pPrChange>
      </w:pPr>
    </w:p>
    <w:p w:rsidR="0012161A" w:rsidRDefault="0012161A">
      <w:pPr>
        <w:tabs>
          <w:tab w:val="left" w:pos="1134"/>
        </w:tabs>
        <w:jc w:val="center"/>
        <w:rPr>
          <w:ins w:id="440" w:author="Пользователь Microsoft Office" w:date="2018-10-16T21:38:00Z"/>
          <w:b/>
          <w:iCs/>
        </w:rPr>
        <w:pPrChange w:id="441" w:author="Пользователь Microsoft Office" w:date="2018-10-16T21:32:00Z">
          <w:pPr>
            <w:tabs>
              <w:tab w:val="left" w:pos="1134"/>
            </w:tabs>
          </w:pPr>
        </w:pPrChange>
      </w:pPr>
    </w:p>
    <w:p w:rsidR="0012161A" w:rsidRDefault="0012161A">
      <w:pPr>
        <w:tabs>
          <w:tab w:val="left" w:pos="1134"/>
        </w:tabs>
        <w:jc w:val="center"/>
        <w:rPr>
          <w:ins w:id="442" w:author="Пользователь Microsoft Office" w:date="2018-10-16T21:39:00Z"/>
          <w:b/>
          <w:iCs/>
        </w:rPr>
        <w:pPrChange w:id="443" w:author="Пользователь Microsoft Office" w:date="2018-10-16T21:32:00Z">
          <w:pPr>
            <w:tabs>
              <w:tab w:val="left" w:pos="1134"/>
            </w:tabs>
          </w:pPr>
        </w:pPrChange>
      </w:pPr>
    </w:p>
    <w:p w:rsidR="0012161A" w:rsidRDefault="0012161A">
      <w:pPr>
        <w:tabs>
          <w:tab w:val="left" w:pos="1134"/>
        </w:tabs>
        <w:jc w:val="center"/>
        <w:rPr>
          <w:ins w:id="444" w:author="Пользователь Microsoft Office" w:date="2018-10-16T21:33:00Z"/>
          <w:b/>
          <w:iCs/>
        </w:rPr>
        <w:pPrChange w:id="445" w:author="Пользователь Microsoft Office" w:date="2018-10-16T21:32:00Z">
          <w:pPr>
            <w:tabs>
              <w:tab w:val="left" w:pos="1134"/>
            </w:tabs>
          </w:pPr>
        </w:pPrChange>
      </w:pPr>
    </w:p>
    <w:p w:rsidR="003A2748" w:rsidRDefault="003A2748">
      <w:pPr>
        <w:tabs>
          <w:tab w:val="left" w:pos="1134"/>
        </w:tabs>
        <w:jc w:val="center"/>
        <w:rPr>
          <w:ins w:id="446" w:author="Пользователь Microsoft Office" w:date="2018-10-16T21:33:00Z"/>
          <w:b/>
          <w:iCs/>
        </w:rPr>
        <w:pPrChange w:id="447" w:author="Пользователь Microsoft Office" w:date="2018-10-16T21:32:00Z">
          <w:pPr>
            <w:tabs>
              <w:tab w:val="left" w:pos="1134"/>
            </w:tabs>
          </w:pPr>
        </w:pPrChange>
      </w:pPr>
    </w:p>
    <w:p w:rsidR="003A2748" w:rsidRDefault="003A2748">
      <w:pPr>
        <w:tabs>
          <w:tab w:val="left" w:pos="1134"/>
        </w:tabs>
        <w:jc w:val="center"/>
        <w:rPr>
          <w:ins w:id="448" w:author="Пользователь Microsoft Office" w:date="2018-10-16T21:34:00Z"/>
          <w:b/>
          <w:iCs/>
        </w:rPr>
        <w:pPrChange w:id="449" w:author="Пользователь Microsoft Office" w:date="2018-10-16T21:32:00Z">
          <w:pPr>
            <w:tabs>
              <w:tab w:val="left" w:pos="1134"/>
            </w:tabs>
          </w:pPr>
        </w:pPrChange>
      </w:pPr>
      <w:ins w:id="450" w:author="Пользователь Microsoft Office" w:date="2018-10-16T21:33:00Z">
        <w:r w:rsidRPr="003A2748">
          <w:rPr>
            <w:b/>
            <w:iCs/>
            <w:rPrChange w:id="451" w:author="Пользователь Microsoft Office" w:date="2018-10-16T21:34:00Z">
              <w:rPr>
                <w:iCs/>
              </w:rPr>
            </w:rPrChange>
          </w:rPr>
          <w:t>New Game Screen</w:t>
        </w:r>
      </w:ins>
    </w:p>
    <w:p w:rsidR="003A2748" w:rsidRDefault="003A2748">
      <w:pPr>
        <w:tabs>
          <w:tab w:val="left" w:pos="1134"/>
        </w:tabs>
        <w:jc w:val="center"/>
        <w:rPr>
          <w:ins w:id="452" w:author="Пользователь Microsoft Office" w:date="2018-10-16T21:34:00Z"/>
          <w:b/>
          <w:iCs/>
        </w:rPr>
        <w:pPrChange w:id="453" w:author="Пользователь Microsoft Office" w:date="2018-10-16T21:32:00Z">
          <w:pPr>
            <w:tabs>
              <w:tab w:val="left" w:pos="1134"/>
            </w:tabs>
          </w:pPr>
        </w:pPrChange>
      </w:pPr>
    </w:p>
    <w:p w:rsidR="003A2748" w:rsidRDefault="003A2748">
      <w:pPr>
        <w:tabs>
          <w:tab w:val="left" w:pos="1134"/>
        </w:tabs>
        <w:jc w:val="center"/>
        <w:rPr>
          <w:ins w:id="454" w:author="Пользователь Microsoft Office" w:date="2018-10-16T21:38:00Z"/>
          <w:b/>
          <w:iCs/>
        </w:rPr>
        <w:pPrChange w:id="455" w:author="Пользователь Microsoft Office" w:date="2018-10-16T21:38:00Z">
          <w:pPr>
            <w:tabs>
              <w:tab w:val="left" w:pos="1134"/>
            </w:tabs>
          </w:pPr>
        </w:pPrChange>
      </w:pPr>
    </w:p>
    <w:p w:rsidR="0012161A" w:rsidRPr="00321F93" w:rsidRDefault="0012161A">
      <w:pPr>
        <w:tabs>
          <w:tab w:val="left" w:pos="1134"/>
        </w:tabs>
        <w:jc w:val="center"/>
        <w:rPr>
          <w:ins w:id="456" w:author="Пользователь Microsoft Office" w:date="2018-10-16T21:27:00Z"/>
          <w:b/>
          <w:iCs/>
          <w:rPrChange w:id="457" w:author="Пользователь Microsoft Office" w:date="2018-10-16T21:32:00Z">
            <w:rPr>
              <w:ins w:id="458" w:author="Пользователь Microsoft Office" w:date="2018-10-16T21:27:00Z"/>
              <w:iCs/>
            </w:rPr>
          </w:rPrChange>
        </w:rPr>
        <w:pPrChange w:id="459" w:author="Пользователь Microsoft Office" w:date="2018-10-16T21:38:00Z">
          <w:pPr>
            <w:tabs>
              <w:tab w:val="left" w:pos="1134"/>
            </w:tabs>
          </w:pPr>
        </w:pPrChange>
      </w:pPr>
      <w:ins w:id="460" w:author="Пользователь Microsoft Office" w:date="2018-10-16T21:38:00Z">
        <w:r>
          <w:rPr>
            <w:b/>
            <w:iCs/>
            <w:noProof/>
          </w:rPr>
          <w:drawing>
            <wp:inline distT="0" distB="0" distL="0" distR="0">
              <wp:extent cx="6120765" cy="5390515"/>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нимок экрана 2018-10-16 в 21.38.32.png"/>
                      <pic:cNvPicPr/>
                    </pic:nvPicPr>
                    <pic:blipFill>
                      <a:blip r:embed="rId13"/>
                      <a:stretch>
                        <a:fillRect/>
                      </a:stretch>
                    </pic:blipFill>
                    <pic:spPr>
                      <a:xfrm>
                        <a:off x="0" y="0"/>
                        <a:ext cx="6120765" cy="5390515"/>
                      </a:xfrm>
                      <a:prstGeom prst="rect">
                        <a:avLst/>
                      </a:prstGeom>
                    </pic:spPr>
                  </pic:pic>
                </a:graphicData>
              </a:graphic>
            </wp:inline>
          </w:drawing>
        </w:r>
      </w:ins>
    </w:p>
    <w:p w:rsidR="008E225D" w:rsidRDefault="008E225D" w:rsidP="008E225D">
      <w:pPr>
        <w:tabs>
          <w:tab w:val="left" w:pos="1134"/>
        </w:tabs>
        <w:rPr>
          <w:ins w:id="461" w:author="Пользователь Microsoft Office" w:date="2018-10-16T21:39:00Z"/>
          <w:iCs/>
        </w:rPr>
      </w:pPr>
    </w:p>
    <w:p w:rsidR="00607048" w:rsidRDefault="00607048">
      <w:pPr>
        <w:tabs>
          <w:tab w:val="left" w:pos="1134"/>
        </w:tabs>
        <w:jc w:val="center"/>
        <w:rPr>
          <w:ins w:id="462" w:author="Пользователь Microsoft Office" w:date="2018-10-16T21:39:00Z"/>
          <w:iCs/>
        </w:rPr>
        <w:pPrChange w:id="463" w:author="Пользователь Microsoft Office" w:date="2018-10-16T21:39:00Z">
          <w:pPr>
            <w:tabs>
              <w:tab w:val="left" w:pos="1134"/>
            </w:tabs>
          </w:pPr>
        </w:pPrChange>
      </w:pPr>
    </w:p>
    <w:p w:rsidR="00607048" w:rsidRDefault="00607048">
      <w:pPr>
        <w:tabs>
          <w:tab w:val="left" w:pos="1134"/>
        </w:tabs>
        <w:jc w:val="center"/>
        <w:rPr>
          <w:ins w:id="464" w:author="Пользователь Microsoft Office" w:date="2018-10-16T21:42:00Z"/>
          <w:iCs/>
        </w:rPr>
        <w:pPrChange w:id="465" w:author="Пользователь Microsoft Office" w:date="2018-10-16T21:39:00Z">
          <w:pPr>
            <w:tabs>
              <w:tab w:val="left" w:pos="1134"/>
            </w:tabs>
          </w:pPr>
        </w:pPrChange>
      </w:pPr>
    </w:p>
    <w:p w:rsidR="00F70254" w:rsidRDefault="00F70254">
      <w:pPr>
        <w:tabs>
          <w:tab w:val="left" w:pos="1134"/>
        </w:tabs>
        <w:jc w:val="center"/>
        <w:rPr>
          <w:ins w:id="466" w:author="Пользователь Microsoft Office" w:date="2018-10-16T21:42:00Z"/>
          <w:iCs/>
        </w:rPr>
        <w:pPrChange w:id="467" w:author="Пользователь Microsoft Office" w:date="2018-10-16T21:39:00Z">
          <w:pPr>
            <w:tabs>
              <w:tab w:val="left" w:pos="1134"/>
            </w:tabs>
          </w:pPr>
        </w:pPrChange>
      </w:pPr>
    </w:p>
    <w:p w:rsidR="00F70254" w:rsidRDefault="00F70254">
      <w:pPr>
        <w:tabs>
          <w:tab w:val="left" w:pos="1134"/>
        </w:tabs>
        <w:jc w:val="center"/>
        <w:rPr>
          <w:ins w:id="468" w:author="Пользователь Microsoft Office" w:date="2018-10-16T21:42:00Z"/>
          <w:iCs/>
        </w:rPr>
        <w:pPrChange w:id="469" w:author="Пользователь Microsoft Office" w:date="2018-10-16T21:39:00Z">
          <w:pPr>
            <w:tabs>
              <w:tab w:val="left" w:pos="1134"/>
            </w:tabs>
          </w:pPr>
        </w:pPrChange>
      </w:pPr>
    </w:p>
    <w:p w:rsidR="00F70254" w:rsidRDefault="00F70254">
      <w:pPr>
        <w:tabs>
          <w:tab w:val="left" w:pos="1134"/>
        </w:tabs>
        <w:jc w:val="center"/>
        <w:rPr>
          <w:ins w:id="470" w:author="Пользователь Microsoft Office" w:date="2018-10-16T21:42:00Z"/>
          <w:iCs/>
        </w:rPr>
        <w:pPrChange w:id="471" w:author="Пользователь Microsoft Office" w:date="2018-10-16T21:39:00Z">
          <w:pPr>
            <w:tabs>
              <w:tab w:val="left" w:pos="1134"/>
            </w:tabs>
          </w:pPr>
        </w:pPrChange>
      </w:pPr>
    </w:p>
    <w:p w:rsidR="00F70254" w:rsidRDefault="00F70254">
      <w:pPr>
        <w:tabs>
          <w:tab w:val="left" w:pos="1134"/>
        </w:tabs>
        <w:jc w:val="center"/>
        <w:rPr>
          <w:ins w:id="472" w:author="Пользователь Microsoft Office" w:date="2018-10-16T21:42:00Z"/>
          <w:iCs/>
        </w:rPr>
        <w:pPrChange w:id="473" w:author="Пользователь Microsoft Office" w:date="2018-10-16T21:39:00Z">
          <w:pPr>
            <w:tabs>
              <w:tab w:val="left" w:pos="1134"/>
            </w:tabs>
          </w:pPr>
        </w:pPrChange>
      </w:pPr>
    </w:p>
    <w:p w:rsidR="00F70254" w:rsidRDefault="00F70254">
      <w:pPr>
        <w:tabs>
          <w:tab w:val="left" w:pos="1134"/>
        </w:tabs>
        <w:jc w:val="center"/>
        <w:rPr>
          <w:ins w:id="474" w:author="Пользователь Microsoft Office" w:date="2018-10-16T21:42:00Z"/>
          <w:iCs/>
        </w:rPr>
        <w:pPrChange w:id="475" w:author="Пользователь Microsoft Office" w:date="2018-10-16T21:39:00Z">
          <w:pPr>
            <w:tabs>
              <w:tab w:val="left" w:pos="1134"/>
            </w:tabs>
          </w:pPr>
        </w:pPrChange>
      </w:pPr>
    </w:p>
    <w:p w:rsidR="00F70254" w:rsidRDefault="00F70254">
      <w:pPr>
        <w:tabs>
          <w:tab w:val="left" w:pos="1134"/>
        </w:tabs>
        <w:jc w:val="center"/>
        <w:rPr>
          <w:ins w:id="476" w:author="Пользователь Microsoft Office" w:date="2018-10-16T21:42:00Z"/>
          <w:iCs/>
        </w:rPr>
        <w:pPrChange w:id="477" w:author="Пользователь Microsoft Office" w:date="2018-10-16T21:39:00Z">
          <w:pPr>
            <w:tabs>
              <w:tab w:val="left" w:pos="1134"/>
            </w:tabs>
          </w:pPr>
        </w:pPrChange>
      </w:pPr>
    </w:p>
    <w:p w:rsidR="00F70254" w:rsidRDefault="00F70254">
      <w:pPr>
        <w:tabs>
          <w:tab w:val="left" w:pos="1134"/>
        </w:tabs>
        <w:jc w:val="center"/>
        <w:rPr>
          <w:ins w:id="478" w:author="Пользователь Microsoft Office" w:date="2018-10-16T21:42:00Z"/>
          <w:iCs/>
        </w:rPr>
        <w:pPrChange w:id="479" w:author="Пользователь Microsoft Office" w:date="2018-10-16T21:39:00Z">
          <w:pPr>
            <w:tabs>
              <w:tab w:val="left" w:pos="1134"/>
            </w:tabs>
          </w:pPr>
        </w:pPrChange>
      </w:pPr>
    </w:p>
    <w:p w:rsidR="00F70254" w:rsidRDefault="00F70254">
      <w:pPr>
        <w:tabs>
          <w:tab w:val="left" w:pos="1134"/>
        </w:tabs>
        <w:jc w:val="center"/>
        <w:rPr>
          <w:ins w:id="480" w:author="Пользователь Microsoft Office" w:date="2018-10-16T21:42:00Z"/>
          <w:iCs/>
        </w:rPr>
        <w:pPrChange w:id="481" w:author="Пользователь Microsoft Office" w:date="2018-10-16T21:39:00Z">
          <w:pPr>
            <w:tabs>
              <w:tab w:val="left" w:pos="1134"/>
            </w:tabs>
          </w:pPr>
        </w:pPrChange>
      </w:pPr>
    </w:p>
    <w:p w:rsidR="00F70254" w:rsidRDefault="00F70254">
      <w:pPr>
        <w:tabs>
          <w:tab w:val="left" w:pos="1134"/>
        </w:tabs>
        <w:jc w:val="center"/>
        <w:rPr>
          <w:ins w:id="482" w:author="Пользователь Microsoft Office" w:date="2018-10-16T21:42:00Z"/>
          <w:iCs/>
        </w:rPr>
        <w:pPrChange w:id="483" w:author="Пользователь Microsoft Office" w:date="2018-10-16T21:39:00Z">
          <w:pPr>
            <w:tabs>
              <w:tab w:val="left" w:pos="1134"/>
            </w:tabs>
          </w:pPr>
        </w:pPrChange>
      </w:pPr>
    </w:p>
    <w:p w:rsidR="00F70254" w:rsidRDefault="00F70254">
      <w:pPr>
        <w:tabs>
          <w:tab w:val="left" w:pos="1134"/>
        </w:tabs>
        <w:jc w:val="center"/>
        <w:rPr>
          <w:ins w:id="484" w:author="Пользователь Microsoft Office" w:date="2018-10-16T21:42:00Z"/>
          <w:iCs/>
        </w:rPr>
        <w:pPrChange w:id="485" w:author="Пользователь Microsoft Office" w:date="2018-10-16T21:39:00Z">
          <w:pPr>
            <w:tabs>
              <w:tab w:val="left" w:pos="1134"/>
            </w:tabs>
          </w:pPr>
        </w:pPrChange>
      </w:pPr>
    </w:p>
    <w:p w:rsidR="00F70254" w:rsidRDefault="00F70254">
      <w:pPr>
        <w:tabs>
          <w:tab w:val="left" w:pos="1134"/>
        </w:tabs>
        <w:jc w:val="center"/>
        <w:rPr>
          <w:ins w:id="486" w:author="Пользователь Microsoft Office" w:date="2018-10-16T21:42:00Z"/>
          <w:iCs/>
        </w:rPr>
        <w:pPrChange w:id="487" w:author="Пользователь Microsoft Office" w:date="2018-10-16T21:39:00Z">
          <w:pPr>
            <w:tabs>
              <w:tab w:val="left" w:pos="1134"/>
            </w:tabs>
          </w:pPr>
        </w:pPrChange>
      </w:pPr>
    </w:p>
    <w:p w:rsidR="00F70254" w:rsidRDefault="00F70254">
      <w:pPr>
        <w:tabs>
          <w:tab w:val="left" w:pos="1134"/>
        </w:tabs>
        <w:jc w:val="center"/>
        <w:rPr>
          <w:ins w:id="488" w:author="Пользователь Microsoft Office" w:date="2018-10-16T21:42:00Z"/>
          <w:iCs/>
        </w:rPr>
        <w:pPrChange w:id="489" w:author="Пользователь Microsoft Office" w:date="2018-10-16T21:39:00Z">
          <w:pPr>
            <w:tabs>
              <w:tab w:val="left" w:pos="1134"/>
            </w:tabs>
          </w:pPr>
        </w:pPrChange>
      </w:pPr>
    </w:p>
    <w:p w:rsidR="00F70254" w:rsidRDefault="00F70254">
      <w:pPr>
        <w:tabs>
          <w:tab w:val="left" w:pos="1134"/>
        </w:tabs>
        <w:jc w:val="center"/>
        <w:rPr>
          <w:ins w:id="490" w:author="Пользователь Microsoft Office" w:date="2018-10-16T21:42:00Z"/>
          <w:iCs/>
        </w:rPr>
        <w:pPrChange w:id="491" w:author="Пользователь Microsoft Office" w:date="2018-10-16T21:39:00Z">
          <w:pPr>
            <w:tabs>
              <w:tab w:val="left" w:pos="1134"/>
            </w:tabs>
          </w:pPr>
        </w:pPrChange>
      </w:pPr>
    </w:p>
    <w:p w:rsidR="00F70254" w:rsidRDefault="00F70254">
      <w:pPr>
        <w:tabs>
          <w:tab w:val="left" w:pos="1134"/>
        </w:tabs>
        <w:jc w:val="center"/>
        <w:rPr>
          <w:ins w:id="492" w:author="Пользователь Microsoft Office" w:date="2018-10-16T21:42:00Z"/>
          <w:iCs/>
        </w:rPr>
        <w:pPrChange w:id="493" w:author="Пользователь Microsoft Office" w:date="2018-10-16T21:39:00Z">
          <w:pPr>
            <w:tabs>
              <w:tab w:val="left" w:pos="1134"/>
            </w:tabs>
          </w:pPr>
        </w:pPrChange>
      </w:pPr>
    </w:p>
    <w:p w:rsidR="00F70254" w:rsidRDefault="00F70254">
      <w:pPr>
        <w:tabs>
          <w:tab w:val="left" w:pos="1134"/>
        </w:tabs>
        <w:jc w:val="center"/>
        <w:rPr>
          <w:ins w:id="494" w:author="Пользователь Microsoft Office" w:date="2018-10-16T21:42:00Z"/>
          <w:iCs/>
        </w:rPr>
        <w:pPrChange w:id="495" w:author="Пользователь Microsoft Office" w:date="2018-10-16T21:39:00Z">
          <w:pPr>
            <w:tabs>
              <w:tab w:val="left" w:pos="1134"/>
            </w:tabs>
          </w:pPr>
        </w:pPrChange>
      </w:pPr>
    </w:p>
    <w:p w:rsidR="00F70254" w:rsidRDefault="00F70254">
      <w:pPr>
        <w:tabs>
          <w:tab w:val="left" w:pos="1134"/>
        </w:tabs>
        <w:jc w:val="center"/>
        <w:rPr>
          <w:ins w:id="496" w:author="Пользователь Microsoft Office" w:date="2018-10-16T21:39:00Z"/>
          <w:iCs/>
        </w:rPr>
        <w:pPrChange w:id="497" w:author="Пользователь Microsoft Office" w:date="2018-10-16T21:39:00Z">
          <w:pPr>
            <w:tabs>
              <w:tab w:val="left" w:pos="1134"/>
            </w:tabs>
          </w:pPr>
        </w:pPrChange>
      </w:pPr>
    </w:p>
    <w:p w:rsidR="00607048" w:rsidRDefault="00607048">
      <w:pPr>
        <w:tabs>
          <w:tab w:val="left" w:pos="1134"/>
        </w:tabs>
        <w:jc w:val="center"/>
        <w:rPr>
          <w:ins w:id="498" w:author="Пользователь Microsoft Office" w:date="2018-10-16T21:39:00Z"/>
          <w:b/>
          <w:iCs/>
        </w:rPr>
        <w:pPrChange w:id="499" w:author="Пользователь Microsoft Office" w:date="2018-10-16T21:39:00Z">
          <w:pPr>
            <w:tabs>
              <w:tab w:val="left" w:pos="1134"/>
            </w:tabs>
          </w:pPr>
        </w:pPrChange>
      </w:pPr>
      <w:ins w:id="500" w:author="Пользователь Microsoft Office" w:date="2018-10-16T21:39:00Z">
        <w:r w:rsidRPr="00607048">
          <w:rPr>
            <w:b/>
            <w:iCs/>
            <w:rPrChange w:id="501" w:author="Пользователь Microsoft Office" w:date="2018-10-16T21:39:00Z">
              <w:rPr>
                <w:iCs/>
              </w:rPr>
            </w:rPrChange>
          </w:rPr>
          <w:t>Pause Screen</w:t>
        </w:r>
      </w:ins>
    </w:p>
    <w:p w:rsidR="00607048" w:rsidRDefault="00607048">
      <w:pPr>
        <w:tabs>
          <w:tab w:val="left" w:pos="1134"/>
        </w:tabs>
        <w:jc w:val="center"/>
        <w:rPr>
          <w:ins w:id="502" w:author="Пользователь Microsoft Office" w:date="2018-10-16T21:39:00Z"/>
          <w:b/>
          <w:iCs/>
        </w:rPr>
        <w:pPrChange w:id="503" w:author="Пользователь Microsoft Office" w:date="2018-10-16T21:39:00Z">
          <w:pPr>
            <w:tabs>
              <w:tab w:val="left" w:pos="1134"/>
            </w:tabs>
          </w:pPr>
        </w:pPrChange>
      </w:pPr>
    </w:p>
    <w:p w:rsidR="00607048" w:rsidRPr="00607048" w:rsidRDefault="00F70254">
      <w:pPr>
        <w:tabs>
          <w:tab w:val="left" w:pos="1134"/>
        </w:tabs>
        <w:jc w:val="center"/>
        <w:rPr>
          <w:ins w:id="504" w:author="Пользователь Microsoft Office" w:date="2018-10-16T21:39:00Z"/>
          <w:b/>
          <w:iCs/>
          <w:rPrChange w:id="505" w:author="Пользователь Microsoft Office" w:date="2018-10-16T21:39:00Z">
            <w:rPr>
              <w:ins w:id="506" w:author="Пользователь Microsoft Office" w:date="2018-10-16T21:39:00Z"/>
              <w:iCs/>
            </w:rPr>
          </w:rPrChange>
        </w:rPr>
        <w:pPrChange w:id="507" w:author="Пользователь Microsoft Office" w:date="2018-10-16T21:39:00Z">
          <w:pPr>
            <w:tabs>
              <w:tab w:val="left" w:pos="1134"/>
            </w:tabs>
          </w:pPr>
        </w:pPrChange>
      </w:pPr>
      <w:ins w:id="508" w:author="Пользователь Microsoft Office" w:date="2018-10-16T21:42:00Z">
        <w:r>
          <w:rPr>
            <w:b/>
            <w:iCs/>
            <w:noProof/>
          </w:rPr>
          <w:drawing>
            <wp:inline distT="0" distB="0" distL="0" distR="0">
              <wp:extent cx="6120765" cy="4453255"/>
              <wp:effectExtent l="0" t="0" r="63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нимок экрана 2018-10-16 в 21.41.52.png"/>
                      <pic:cNvPicPr/>
                    </pic:nvPicPr>
                    <pic:blipFill>
                      <a:blip r:embed="rId14"/>
                      <a:stretch>
                        <a:fillRect/>
                      </a:stretch>
                    </pic:blipFill>
                    <pic:spPr>
                      <a:xfrm>
                        <a:off x="0" y="0"/>
                        <a:ext cx="6120765" cy="4453255"/>
                      </a:xfrm>
                      <a:prstGeom prst="rect">
                        <a:avLst/>
                      </a:prstGeom>
                    </pic:spPr>
                  </pic:pic>
                </a:graphicData>
              </a:graphic>
            </wp:inline>
          </w:drawing>
        </w:r>
      </w:ins>
    </w:p>
    <w:p w:rsidR="00607048" w:rsidRDefault="00607048" w:rsidP="008E225D">
      <w:pPr>
        <w:tabs>
          <w:tab w:val="left" w:pos="1134"/>
        </w:tabs>
        <w:rPr>
          <w:ins w:id="509" w:author="Пользователь Microsoft Office" w:date="2018-10-16T21:39:00Z"/>
          <w:iCs/>
        </w:rPr>
      </w:pPr>
    </w:p>
    <w:p w:rsidR="00607048" w:rsidRDefault="00607048">
      <w:pPr>
        <w:tabs>
          <w:tab w:val="left" w:pos="1134"/>
        </w:tabs>
        <w:jc w:val="center"/>
        <w:rPr>
          <w:iCs/>
        </w:rPr>
        <w:pPrChange w:id="510" w:author="Пользователь Microsoft Office" w:date="2018-10-16T21:39:00Z">
          <w:pPr>
            <w:tabs>
              <w:tab w:val="left" w:pos="1134"/>
            </w:tabs>
          </w:pPr>
        </w:pPrChange>
      </w:pPr>
    </w:p>
    <w:p w:rsidR="00732542" w:rsidRPr="00732542" w:rsidRDefault="00732542" w:rsidP="00732542">
      <w:pPr>
        <w:pStyle w:val="2"/>
      </w:pPr>
      <w:r w:rsidRPr="00732542">
        <w:t>Game Architecture Overview</w:t>
      </w:r>
    </w:p>
    <w:p w:rsidR="00732542" w:rsidRPr="00732542" w:rsidDel="00503B9A" w:rsidRDefault="00732542" w:rsidP="00732542">
      <w:pPr>
        <w:tabs>
          <w:tab w:val="left" w:pos="1134"/>
        </w:tabs>
        <w:rPr>
          <w:del w:id="511" w:author="Пользователь Microsoft Office" w:date="2018-10-18T21:49:00Z"/>
          <w:iCs/>
        </w:rPr>
      </w:pPr>
      <w:del w:id="512" w:author="Пользователь Microsoft Office" w:date="2018-10-18T21:49:00Z">
        <w:r w:rsidDel="00503B9A">
          <w:rPr>
            <w:iCs/>
          </w:rPr>
          <w:delText>&lt;</w:delText>
        </w:r>
        <w:r w:rsidRPr="00732542" w:rsidDel="00503B9A">
          <w:rPr>
            <w:iCs/>
          </w:rPr>
          <w:delText>The splash screens or video clips need to be in accordance to game story and style.</w:delText>
        </w:r>
        <w:r w:rsidDel="00503B9A">
          <w:rPr>
            <w:iCs/>
          </w:rPr>
          <w:delText xml:space="preserve"> </w:delText>
        </w:r>
        <w:r w:rsidRPr="00732542" w:rsidDel="00503B9A">
          <w:rPr>
            <w:iCs/>
          </w:rPr>
          <w:delText>If cut scenes use</w:delText>
        </w:r>
        <w:r w:rsidDel="00503B9A">
          <w:rPr>
            <w:iCs/>
          </w:rPr>
          <w:delText xml:space="preserve"> </w:delText>
        </w:r>
        <w:r w:rsidRPr="00732542" w:rsidDel="00503B9A">
          <w:rPr>
            <w:iCs/>
          </w:rPr>
          <w:delText>video then story boards should be created.</w:delText>
        </w:r>
      </w:del>
    </w:p>
    <w:p w:rsidR="00503B9A" w:rsidRDefault="00732542" w:rsidP="00204F6E">
      <w:pPr>
        <w:tabs>
          <w:tab w:val="left" w:pos="1520"/>
        </w:tabs>
        <w:rPr>
          <w:ins w:id="513" w:author="Пользователь Microsoft Office" w:date="2018-10-18T21:49:00Z"/>
          <w:iCs/>
          <w:color w:val="000000" w:themeColor="text1"/>
        </w:rPr>
      </w:pPr>
      <w:del w:id="514" w:author="Пользователь Microsoft Office" w:date="2018-10-18T21:49:00Z">
        <w:r w:rsidRPr="00732542" w:rsidDel="00503B9A">
          <w:rPr>
            <w:iCs/>
          </w:rPr>
          <w:delText>Menus should be designed with the most important options easily accessible. Be aware how many</w:delText>
        </w:r>
        <w:r w:rsidR="00720AB8" w:rsidDel="00503B9A">
          <w:rPr>
            <w:iCs/>
          </w:rPr>
          <w:delText xml:space="preserve"> </w:delText>
        </w:r>
        <w:r w:rsidRPr="00732542" w:rsidDel="00503B9A">
          <w:rPr>
            <w:iCs/>
          </w:rPr>
          <w:delText>clicks it takes to accomplish a task.</w:delText>
        </w:r>
        <w:r w:rsidR="00720AB8" w:rsidDel="00503B9A">
          <w:rPr>
            <w:iCs/>
          </w:rPr>
          <w:delText xml:space="preserve"> </w:delText>
        </w:r>
        <w:r w:rsidRPr="00732542" w:rsidDel="00503B9A">
          <w:rPr>
            <w:iCs/>
          </w:rPr>
          <w:delText>The game Instructions should be written so that the player understands how to play the game.</w:delText>
        </w:r>
        <w:r w:rsidR="00720AB8" w:rsidDel="00503B9A">
          <w:rPr>
            <w:iCs/>
          </w:rPr>
          <w:delText xml:space="preserve"> </w:delText>
        </w:r>
        <w:r w:rsidRPr="00732542" w:rsidDel="00503B9A">
          <w:rPr>
            <w:iCs/>
          </w:rPr>
          <w:delText>Mock-ups should be made so that the game programmers get the correct layout of the menu.</w:delText>
        </w:r>
        <w:r w:rsidR="00720AB8" w:rsidDel="00503B9A">
          <w:rPr>
            <w:iCs/>
          </w:rPr>
          <w:delText xml:space="preserve"> </w:delText>
        </w:r>
        <w:r w:rsidRPr="00732542" w:rsidDel="00503B9A">
          <w:rPr>
            <w:iCs/>
          </w:rPr>
          <w:delText>It is a good idea to mention and describe the high score screen in this section.</w:delText>
        </w:r>
        <w:r w:rsidR="00720AB8" w:rsidDel="00503B9A">
          <w:rPr>
            <w:iCs/>
          </w:rPr>
          <w:delText>&gt;</w:delText>
        </w:r>
      </w:del>
    </w:p>
    <w:p w:rsidR="00204F6E" w:rsidRPr="00503B9A" w:rsidRDefault="007D0CA5" w:rsidP="00204F6E">
      <w:pPr>
        <w:tabs>
          <w:tab w:val="left" w:pos="1520"/>
        </w:tabs>
        <w:rPr>
          <w:ins w:id="515" w:author="Пользователь Microsoft Office" w:date="2018-10-16T21:45:00Z"/>
          <w:iCs/>
          <w:color w:val="000000" w:themeColor="text1"/>
          <w:rPrChange w:id="516" w:author="Пользователь Microsoft Office" w:date="2018-10-18T21:49:00Z">
            <w:rPr>
              <w:ins w:id="517" w:author="Пользователь Microsoft Office" w:date="2018-10-16T21:45:00Z"/>
              <w:rFonts w:ascii="Times New Roman" w:hAnsi="Times New Roman" w:cs="Times New Roman"/>
              <w:iCs/>
              <w:color w:val="000000" w:themeColor="text1"/>
            </w:rPr>
          </w:rPrChange>
        </w:rPr>
      </w:pPr>
      <w:ins w:id="518" w:author="Пользователь Microsoft Office" w:date="2018-10-18T21:49:00Z">
        <w:r>
          <w:rPr>
            <w:rFonts w:ascii="Times New Roman" w:hAnsi="Times New Roman" w:cs="Times New Roman"/>
            <w:iCs/>
            <w:color w:val="000000" w:themeColor="text1"/>
          </w:rPr>
          <w:t>Main</w:t>
        </w:r>
      </w:ins>
      <w:ins w:id="519" w:author="Пользователь Microsoft Office" w:date="2018-10-16T21:45:00Z">
        <w:r w:rsidR="00204F6E">
          <w:rPr>
            <w:rFonts w:ascii="Times New Roman" w:hAnsi="Times New Roman" w:cs="Times New Roman"/>
            <w:iCs/>
            <w:color w:val="000000" w:themeColor="text1"/>
          </w:rPr>
          <w:t xml:space="preserve"> menu:</w:t>
        </w:r>
      </w:ins>
    </w:p>
    <w:p w:rsidR="00204F6E" w:rsidRDefault="00204F6E" w:rsidP="00204F6E">
      <w:pPr>
        <w:tabs>
          <w:tab w:val="left" w:pos="1520"/>
        </w:tabs>
        <w:rPr>
          <w:ins w:id="520" w:author="Пользователь Microsoft Office" w:date="2018-10-16T21:45:00Z"/>
          <w:rFonts w:ascii="Times New Roman" w:hAnsi="Times New Roman" w:cs="Times New Roman"/>
          <w:iCs/>
          <w:color w:val="000000" w:themeColor="text1"/>
        </w:rPr>
      </w:pPr>
    </w:p>
    <w:p w:rsidR="00204F6E" w:rsidRPr="001707F5" w:rsidRDefault="00204F6E" w:rsidP="00204F6E">
      <w:pPr>
        <w:tabs>
          <w:tab w:val="left" w:pos="1520"/>
        </w:tabs>
        <w:rPr>
          <w:ins w:id="521" w:author="Пользователь Microsoft Office" w:date="2018-10-16T21:45:00Z"/>
          <w:iCs/>
          <w:color w:val="000000" w:themeColor="text1"/>
        </w:rPr>
      </w:pPr>
      <w:ins w:id="522" w:author="Пользователь Microsoft Office" w:date="2018-10-16T21:45:00Z">
        <w:r w:rsidRPr="001707F5">
          <w:rPr>
            <w:rFonts w:ascii="Times New Roman" w:hAnsi="Times New Roman" w:cs="Times New Roman"/>
            <w:iCs/>
            <w:color w:val="000000" w:themeColor="text1"/>
          </w:rPr>
          <w:t>●</w:t>
        </w:r>
        <w:r w:rsidRPr="001707F5">
          <w:rPr>
            <w:iCs/>
            <w:color w:val="000000" w:themeColor="text1"/>
          </w:rPr>
          <w:t>New Game</w:t>
        </w:r>
      </w:ins>
    </w:p>
    <w:p w:rsidR="00204F6E" w:rsidRPr="001707F5" w:rsidRDefault="00204F6E" w:rsidP="00204F6E">
      <w:pPr>
        <w:tabs>
          <w:tab w:val="left" w:pos="1520"/>
        </w:tabs>
        <w:rPr>
          <w:ins w:id="523" w:author="Пользователь Microsoft Office" w:date="2018-10-16T21:45:00Z"/>
          <w:iCs/>
          <w:color w:val="000000" w:themeColor="text1"/>
        </w:rPr>
      </w:pPr>
      <w:ins w:id="524" w:author="Пользователь Microsoft Office" w:date="2018-10-16T21:45:00Z">
        <w:r w:rsidRPr="001707F5">
          <w:rPr>
            <w:iCs/>
            <w:color w:val="000000" w:themeColor="text1"/>
          </w:rPr>
          <w:t xml:space="preserve">   ○ Easy</w:t>
        </w:r>
      </w:ins>
      <w:ins w:id="525" w:author="Пользователь Microsoft Office" w:date="2018-10-18T21:48:00Z">
        <w:r w:rsidR="000A52D9">
          <w:rPr>
            <w:iCs/>
            <w:color w:val="000000" w:themeColor="text1"/>
          </w:rPr>
          <w:t xml:space="preserve"> </w:t>
        </w:r>
        <w:r w:rsidR="000A52D9" w:rsidRPr="000A52D9">
          <w:rPr>
            <w:iCs/>
            <w:color w:val="000000" w:themeColor="text1"/>
          </w:rPr>
          <w:t>(low speed)</w:t>
        </w:r>
      </w:ins>
    </w:p>
    <w:p w:rsidR="00204F6E" w:rsidRPr="001707F5" w:rsidRDefault="00204F6E" w:rsidP="00204F6E">
      <w:pPr>
        <w:tabs>
          <w:tab w:val="left" w:pos="1520"/>
        </w:tabs>
        <w:rPr>
          <w:ins w:id="526" w:author="Пользователь Microsoft Office" w:date="2018-10-16T21:45:00Z"/>
          <w:iCs/>
          <w:color w:val="000000" w:themeColor="text1"/>
        </w:rPr>
      </w:pPr>
      <w:ins w:id="527" w:author="Пользователь Microsoft Office" w:date="2018-10-16T21:45:00Z">
        <w:r w:rsidRPr="001707F5">
          <w:rPr>
            <w:iCs/>
            <w:color w:val="000000" w:themeColor="text1"/>
          </w:rPr>
          <w:t xml:space="preserve">   ○ Medium</w:t>
        </w:r>
      </w:ins>
      <w:ins w:id="528" w:author="Пользователь Microsoft Office" w:date="2018-10-18T21:48:00Z">
        <w:r w:rsidR="000A52D9">
          <w:rPr>
            <w:iCs/>
            <w:color w:val="000000" w:themeColor="text1"/>
          </w:rPr>
          <w:t xml:space="preserve"> </w:t>
        </w:r>
        <w:r w:rsidR="000A52D9" w:rsidRPr="000A52D9">
          <w:rPr>
            <w:iCs/>
            <w:color w:val="000000" w:themeColor="text1"/>
          </w:rPr>
          <w:t>(middle speed)</w:t>
        </w:r>
      </w:ins>
    </w:p>
    <w:p w:rsidR="00204F6E" w:rsidRPr="001707F5" w:rsidRDefault="00204F6E" w:rsidP="00204F6E">
      <w:pPr>
        <w:tabs>
          <w:tab w:val="left" w:pos="1520"/>
        </w:tabs>
        <w:rPr>
          <w:ins w:id="529" w:author="Пользователь Microsoft Office" w:date="2018-10-16T21:45:00Z"/>
          <w:iCs/>
          <w:color w:val="000000" w:themeColor="text1"/>
        </w:rPr>
      </w:pPr>
      <w:ins w:id="530" w:author="Пользователь Microsoft Office" w:date="2018-10-16T21:45:00Z">
        <w:r w:rsidRPr="001707F5">
          <w:rPr>
            <w:iCs/>
            <w:color w:val="000000" w:themeColor="text1"/>
          </w:rPr>
          <w:t xml:space="preserve">   ○ Hard</w:t>
        </w:r>
      </w:ins>
      <w:ins w:id="531" w:author="Пользователь Microsoft Office" w:date="2018-10-18T21:49:00Z">
        <w:r w:rsidR="000A52D9">
          <w:rPr>
            <w:iCs/>
            <w:color w:val="000000" w:themeColor="text1"/>
          </w:rPr>
          <w:t xml:space="preserve"> </w:t>
        </w:r>
        <w:r w:rsidR="000A52D9" w:rsidRPr="000A52D9">
          <w:rPr>
            <w:iCs/>
            <w:color w:val="000000" w:themeColor="text1"/>
          </w:rPr>
          <w:t>(fast speed)</w:t>
        </w:r>
      </w:ins>
    </w:p>
    <w:p w:rsidR="00204F6E" w:rsidRPr="001707F5" w:rsidRDefault="00204F6E" w:rsidP="00204F6E">
      <w:pPr>
        <w:tabs>
          <w:tab w:val="left" w:pos="1520"/>
        </w:tabs>
        <w:rPr>
          <w:ins w:id="532" w:author="Пользователь Microsoft Office" w:date="2018-10-16T21:45:00Z"/>
          <w:iCs/>
          <w:color w:val="000000" w:themeColor="text1"/>
        </w:rPr>
      </w:pPr>
      <w:ins w:id="533" w:author="Пользователь Microsoft Office" w:date="2018-10-16T21:45:00Z">
        <w:r w:rsidRPr="001707F5">
          <w:rPr>
            <w:rFonts w:ascii="Times New Roman" w:hAnsi="Times New Roman" w:cs="Times New Roman"/>
            <w:iCs/>
            <w:color w:val="000000" w:themeColor="text1"/>
          </w:rPr>
          <w:t>●</w:t>
        </w:r>
        <w:r>
          <w:rPr>
            <w:iCs/>
            <w:color w:val="000000" w:themeColor="text1"/>
          </w:rPr>
          <w:t xml:space="preserve"> Top-10</w:t>
        </w:r>
      </w:ins>
    </w:p>
    <w:p w:rsidR="00204F6E" w:rsidRDefault="00204F6E" w:rsidP="00204F6E">
      <w:pPr>
        <w:tabs>
          <w:tab w:val="left" w:pos="1520"/>
        </w:tabs>
        <w:rPr>
          <w:ins w:id="534" w:author="Пользователь Microsoft Office" w:date="2018-10-18T21:50:00Z"/>
          <w:iCs/>
          <w:color w:val="000000" w:themeColor="text1"/>
        </w:rPr>
      </w:pPr>
      <w:ins w:id="535" w:author="Пользователь Microsoft Office" w:date="2018-10-16T21:45:00Z">
        <w:r w:rsidRPr="001707F5">
          <w:rPr>
            <w:rFonts w:ascii="Times New Roman" w:hAnsi="Times New Roman" w:cs="Times New Roman"/>
            <w:iCs/>
            <w:color w:val="000000" w:themeColor="text1"/>
          </w:rPr>
          <w:t>●</w:t>
        </w:r>
        <w:r w:rsidRPr="001707F5">
          <w:rPr>
            <w:iCs/>
            <w:color w:val="000000" w:themeColor="text1"/>
          </w:rPr>
          <w:t xml:space="preserve"> Exit Game</w:t>
        </w:r>
      </w:ins>
    </w:p>
    <w:p w:rsidR="007F1899" w:rsidRDefault="007F1899" w:rsidP="00204F6E">
      <w:pPr>
        <w:tabs>
          <w:tab w:val="left" w:pos="1520"/>
        </w:tabs>
        <w:rPr>
          <w:ins w:id="536" w:author="Пользователь Microsoft Office" w:date="2018-10-18T21:50:00Z"/>
          <w:iCs/>
          <w:color w:val="000000" w:themeColor="text1"/>
        </w:rPr>
      </w:pPr>
    </w:p>
    <w:p w:rsidR="007F1899" w:rsidRDefault="007F1899" w:rsidP="00204F6E">
      <w:pPr>
        <w:tabs>
          <w:tab w:val="left" w:pos="1520"/>
        </w:tabs>
        <w:rPr>
          <w:ins w:id="537" w:author="Пользователь Microsoft Office" w:date="2018-10-16T21:45:00Z"/>
          <w:iCs/>
          <w:color w:val="000000" w:themeColor="text1"/>
        </w:rPr>
      </w:pPr>
      <w:ins w:id="538" w:author="Пользователь Microsoft Office" w:date="2018-10-18T21:50:00Z">
        <w:r>
          <w:rPr>
            <w:iCs/>
            <w:noProof/>
            <w:color w:val="000000" w:themeColor="text1"/>
          </w:rPr>
          <w:lastRenderedPageBreak/>
          <w:drawing>
            <wp:inline distT="0" distB="0" distL="0" distR="0">
              <wp:extent cx="6120765" cy="3172460"/>
              <wp:effectExtent l="0" t="0" r="635"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18-10-17 at 17.28.43.jpeg"/>
                      <pic:cNvPicPr/>
                    </pic:nvPicPr>
                    <pic:blipFill>
                      <a:blip r:embed="rId15"/>
                      <a:stretch>
                        <a:fillRect/>
                      </a:stretch>
                    </pic:blipFill>
                    <pic:spPr>
                      <a:xfrm>
                        <a:off x="0" y="0"/>
                        <a:ext cx="6120765" cy="3172460"/>
                      </a:xfrm>
                      <a:prstGeom prst="rect">
                        <a:avLst/>
                      </a:prstGeom>
                    </pic:spPr>
                  </pic:pic>
                </a:graphicData>
              </a:graphic>
            </wp:inline>
          </w:drawing>
        </w:r>
      </w:ins>
    </w:p>
    <w:p w:rsidR="00204F6E" w:rsidRPr="00732542" w:rsidRDefault="00204F6E" w:rsidP="00720AB8">
      <w:pPr>
        <w:tabs>
          <w:tab w:val="left" w:pos="1134"/>
        </w:tabs>
        <w:rPr>
          <w:iCs/>
        </w:rPr>
      </w:pPr>
    </w:p>
    <w:p w:rsidR="00732542" w:rsidRPr="00732542" w:rsidRDefault="00732542" w:rsidP="00732542">
      <w:pPr>
        <w:pStyle w:val="2"/>
      </w:pPr>
      <w:r w:rsidRPr="00732542">
        <w:t>Architecture Copy</w:t>
      </w:r>
    </w:p>
    <w:p w:rsidR="00115254" w:rsidRDefault="00732542" w:rsidP="00732542">
      <w:pPr>
        <w:tabs>
          <w:tab w:val="left" w:pos="1134"/>
        </w:tabs>
        <w:rPr>
          <w:ins w:id="539" w:author="Пользователь Microsoft Office" w:date="2018-10-16T22:10:00Z"/>
          <w:iCs/>
        </w:rPr>
      </w:pPr>
      <w:del w:id="540" w:author="Пользователь Microsoft Office" w:date="2018-10-18T21:50:00Z">
        <w:r w:rsidDel="00A02170">
          <w:rPr>
            <w:iCs/>
          </w:rPr>
          <w:delText>&lt;</w:delText>
        </w:r>
        <w:r w:rsidRPr="00732542" w:rsidDel="00A02170">
          <w:rPr>
            <w:iCs/>
          </w:rPr>
          <w:delText>All text from the game can be compiled here.</w:delText>
        </w:r>
        <w:r w:rsidDel="00A02170">
          <w:rPr>
            <w:iCs/>
          </w:rPr>
          <w:delText xml:space="preserve"> </w:delText>
        </w:r>
        <w:r w:rsidRPr="00732542" w:rsidDel="00A02170">
          <w:rPr>
            <w:iCs/>
          </w:rPr>
          <w:delText>Review the Game Architecture Overview section.</w:delText>
        </w:r>
        <w:r w:rsidDel="00A02170">
          <w:rPr>
            <w:iCs/>
          </w:rPr>
          <w:delText>&gt;</w:delText>
        </w:r>
      </w:del>
    </w:p>
    <w:p w:rsidR="00115254" w:rsidDel="00AC1C7D" w:rsidRDefault="00AC1C7D" w:rsidP="00732542">
      <w:pPr>
        <w:pStyle w:val="2"/>
        <w:rPr>
          <w:del w:id="541" w:author="Пользователь Microsoft Office" w:date="2018-10-18T21:53:00Z"/>
          <w:rFonts w:ascii="Cambria" w:hAnsi="Cambria" w:cs="Arial"/>
          <w:b w:val="0"/>
          <w:bCs w:val="0"/>
          <w:iCs/>
          <w:color w:val="auto"/>
          <w:szCs w:val="24"/>
        </w:rPr>
      </w:pPr>
      <w:ins w:id="542" w:author="Пользователь Microsoft Office" w:date="2018-10-18T21:53:00Z">
        <w:r w:rsidRPr="00AC1C7D">
          <w:rPr>
            <w:rFonts w:ascii="Cambria" w:hAnsi="Cambria" w:cs="Arial"/>
            <w:b w:val="0"/>
            <w:bCs w:val="0"/>
            <w:iCs/>
            <w:color w:val="auto"/>
            <w:szCs w:val="24"/>
          </w:rPr>
          <w:t>The main menu is designed with the most necessary parameters for the player. It provides options that have been given above that the user may want to experience during the game. When choosing a New Game, the player will have to choose the complexity of the game, depending on his choice, the speed of the game will change accordingly. Top-10 will show 10 best game results. Moreover, it will be also possible to exit game if a player wants to leave it.</w:t>
        </w:r>
      </w:ins>
    </w:p>
    <w:p w:rsidR="00AC1C7D" w:rsidRPr="00AC1C7D" w:rsidRDefault="00AC1C7D" w:rsidP="00AC1C7D">
      <w:pPr>
        <w:rPr>
          <w:ins w:id="543" w:author="Пользователь Microsoft Office" w:date="2018-10-18T21:53:00Z"/>
          <w:rPrChange w:id="544" w:author="Пользователь Microsoft Office" w:date="2018-10-18T21:53:00Z">
            <w:rPr>
              <w:ins w:id="545" w:author="Пользователь Microsoft Office" w:date="2018-10-18T21:53:00Z"/>
              <w:iCs/>
            </w:rPr>
          </w:rPrChange>
        </w:rPr>
        <w:pPrChange w:id="546" w:author="Пользователь Microsoft Office" w:date="2018-10-18T21:53:00Z">
          <w:pPr>
            <w:tabs>
              <w:tab w:val="left" w:pos="1134"/>
            </w:tabs>
          </w:pPr>
        </w:pPrChange>
      </w:pPr>
    </w:p>
    <w:p w:rsidR="00732542" w:rsidRPr="00732542" w:rsidDel="001B4298" w:rsidRDefault="00732542" w:rsidP="00732542">
      <w:pPr>
        <w:pStyle w:val="2"/>
        <w:rPr>
          <w:del w:id="547" w:author="Пользователь Microsoft Office" w:date="2018-10-18T21:54:00Z"/>
        </w:rPr>
      </w:pPr>
      <w:r w:rsidRPr="00732542">
        <w:t xml:space="preserve">How </w:t>
      </w:r>
      <w:r w:rsidR="00C61672" w:rsidRPr="00732542">
        <w:t>to</w:t>
      </w:r>
      <w:r w:rsidRPr="00732542">
        <w:t xml:space="preserve"> Play Copy</w:t>
      </w:r>
    </w:p>
    <w:p w:rsidR="00EC70A0" w:rsidRDefault="00732542" w:rsidP="001B4298">
      <w:pPr>
        <w:pStyle w:val="2"/>
        <w:rPr>
          <w:ins w:id="548" w:author="Пользователь Microsoft Office" w:date="2018-10-16T22:58:00Z"/>
        </w:rPr>
        <w:pPrChange w:id="549" w:author="Пользователь Microsoft Office" w:date="2018-10-18T21:54:00Z">
          <w:pPr>
            <w:tabs>
              <w:tab w:val="left" w:pos="1134"/>
            </w:tabs>
          </w:pPr>
        </w:pPrChange>
      </w:pPr>
      <w:del w:id="550" w:author="Пользователь Microsoft Office" w:date="2018-10-18T21:54:00Z">
        <w:r w:rsidDel="001B4298">
          <w:delText>&lt;</w:delText>
        </w:r>
        <w:r w:rsidRPr="00732542" w:rsidDel="001B4298">
          <w:delText>This section will organize the game copy. The game copy includes information for the player, clearly</w:delText>
        </w:r>
        <w:r w:rsidDel="001B4298">
          <w:delText xml:space="preserve"> </w:delText>
        </w:r>
        <w:r w:rsidRPr="00732542" w:rsidDel="001B4298">
          <w:delText>describing how to play the game.</w:delText>
        </w:r>
        <w:r w:rsidDel="001B4298">
          <w:delText>&gt;</w:delText>
        </w:r>
      </w:del>
    </w:p>
    <w:p w:rsidR="00EC70A0" w:rsidRDefault="00EC70A0" w:rsidP="00732542">
      <w:pPr>
        <w:tabs>
          <w:tab w:val="left" w:pos="1134"/>
        </w:tabs>
        <w:rPr>
          <w:ins w:id="551" w:author="Пользователь Microsoft Office" w:date="2018-10-16T22:58:00Z"/>
          <w:iCs/>
        </w:rPr>
      </w:pPr>
    </w:p>
    <w:p w:rsidR="00EC70A0" w:rsidRPr="00EC70A0" w:rsidDel="006D5215" w:rsidRDefault="006D5215" w:rsidP="00732542">
      <w:pPr>
        <w:tabs>
          <w:tab w:val="left" w:pos="1134"/>
        </w:tabs>
        <w:rPr>
          <w:del w:id="552" w:author="Пользователь Microsoft Office" w:date="2018-10-18T22:01:00Z"/>
          <w:iCs/>
        </w:rPr>
      </w:pPr>
      <w:ins w:id="553" w:author="Пользователь Microsoft Office" w:date="2018-10-18T22:01:00Z">
        <w:r w:rsidRPr="006D5215">
          <w:rPr>
            <w:iCs/>
          </w:rPr>
          <w:t>The game starts, all indicators such as time and points at zero, the car starts to go, the speed of your car depends on the level of difficulty you choose. The machine will move automatically; you only need to have time to turn left or right. Players should press ← and → keys to move to the left and to the right. The main goal of the game is not to hit obstacles and collect the maximum number of points within the shortest time. On your way there will be obstacles in the form of cars. However, besides obstacles you will also meet bonuses on your way. Bonus 1, Gulmammad Gulmammadov: Using gravity which attacks other cars to the ground to limit their movement of the cars. Bonus 2, Emin Alasgarov: Encrypts the car, making it untouchable which frees him from obstacles on the road. Bonus 3, Samir Rustamov: Uses car speed booster to overtake the opponents' cars and adds +10 seconds to time. Bonus 4: Araz Yusubov: Turns the car into a bus no 77 and adds x2 Score. The game is endless, the game will continue until the player loses. If the player has lost, he can choose the new game again to beat your previous best record or exit game.</w:t>
        </w:r>
      </w:ins>
      <w:bookmarkStart w:id="554" w:name="_GoBack"/>
      <w:bookmarkEnd w:id="554"/>
    </w:p>
    <w:p w:rsidR="005206F8" w:rsidRPr="004F5C0B" w:rsidDel="00E95A23" w:rsidRDefault="005206F8" w:rsidP="005206F8">
      <w:pPr>
        <w:pStyle w:val="1"/>
        <w:rPr>
          <w:del w:id="555" w:author="Пользователь Microsoft Office" w:date="2018-10-18T21:54:00Z"/>
        </w:rPr>
      </w:pPr>
      <w:del w:id="556" w:author="Пользователь Microsoft Office" w:date="2018-10-18T21:54:00Z">
        <w:r w:rsidRPr="004F5C0B" w:rsidDel="00E95A23">
          <w:delText>References</w:delText>
        </w:r>
      </w:del>
    </w:p>
    <w:p w:rsidR="004F5C0B" w:rsidRPr="004F5C0B" w:rsidRDefault="005206F8" w:rsidP="007644A6">
      <w:del w:id="557" w:author="Пользователь Microsoft Office" w:date="2018-10-18T21:54:00Z">
        <w:r w:rsidRPr="004F5C0B" w:rsidDel="00E95A23">
          <w:delText xml:space="preserve">&lt;Insert here any document referred to in the </w:delText>
        </w:r>
        <w:r w:rsidDel="00E95A23">
          <w:delText>document</w:delText>
        </w:r>
        <w:r w:rsidRPr="004F5C0B" w:rsidDel="00E95A23">
          <w:delText>. An example might be articles or Web sites that you consulted during the literature search.</w:delText>
        </w:r>
        <w:r w:rsidR="007644A6" w:rsidDel="00E95A23">
          <w:delText xml:space="preserve"> This is not just a list of used materials, so do not forget to clearly MARK the exact points(s) of reference in the main text.</w:delText>
        </w:r>
        <w:r w:rsidDel="00E95A23">
          <w:delText>&gt;</w:delText>
        </w:r>
      </w:del>
      <w:r w:rsidRPr="004F5C0B">
        <w:t xml:space="preserve"> </w:t>
      </w:r>
    </w:p>
    <w:sectPr w:rsidR="004F5C0B" w:rsidRPr="004F5C0B" w:rsidSect="00482217">
      <w:headerReference w:type="default" r:id="rId16"/>
      <w:pgSz w:w="11907" w:h="16839"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0D96" w:rsidRDefault="00120D96" w:rsidP="00A027BE">
      <w:r>
        <w:separator/>
      </w:r>
    </w:p>
  </w:endnote>
  <w:endnote w:type="continuationSeparator" w:id="0">
    <w:p w:rsidR="00120D96" w:rsidRDefault="00120D96" w:rsidP="00A02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E0A" w:rsidRDefault="00FB2745" w:rsidP="00FB2745">
    <w:pPr>
      <w:pStyle w:val="ab"/>
      <w:tabs>
        <w:tab w:val="clear" w:pos="4844"/>
        <w:tab w:val="clear" w:pos="9689"/>
        <w:tab w:val="right" w:pos="9639"/>
      </w:tabs>
      <w:jc w:val="right"/>
    </w:pPr>
    <w:r w:rsidRPr="00FB2745">
      <w:t>CSCI 4836: Game Development Fundamentals</w:t>
    </w:r>
    <w:r w:rsidR="007F1E0A">
      <w:tab/>
      <w:t xml:space="preserve">Page </w:t>
    </w:r>
    <w:r w:rsidR="007F1E0A">
      <w:rPr>
        <w:b/>
      </w:rPr>
      <w:fldChar w:fldCharType="begin"/>
    </w:r>
    <w:r w:rsidR="007F1E0A">
      <w:rPr>
        <w:b/>
      </w:rPr>
      <w:instrText xml:space="preserve"> PAGE </w:instrText>
    </w:r>
    <w:r w:rsidR="007F1E0A">
      <w:rPr>
        <w:b/>
      </w:rPr>
      <w:fldChar w:fldCharType="separate"/>
    </w:r>
    <w:r w:rsidR="00E059E1">
      <w:rPr>
        <w:b/>
        <w:noProof/>
      </w:rPr>
      <w:t>4</w:t>
    </w:r>
    <w:r w:rsidR="007F1E0A">
      <w:rPr>
        <w:b/>
      </w:rPr>
      <w:fldChar w:fldCharType="end"/>
    </w:r>
    <w:r w:rsidR="007F1E0A">
      <w:t xml:space="preserve"> of </w:t>
    </w:r>
    <w:r w:rsidR="007F1E0A">
      <w:rPr>
        <w:b/>
      </w:rPr>
      <w:fldChar w:fldCharType="begin"/>
    </w:r>
    <w:r w:rsidR="007F1E0A">
      <w:rPr>
        <w:b/>
      </w:rPr>
      <w:instrText xml:space="preserve"> NUMPAGES  </w:instrText>
    </w:r>
    <w:r w:rsidR="007F1E0A">
      <w:rPr>
        <w:b/>
      </w:rPr>
      <w:fldChar w:fldCharType="separate"/>
    </w:r>
    <w:r w:rsidR="00E059E1">
      <w:rPr>
        <w:b/>
        <w:noProof/>
      </w:rPr>
      <w:t>6</w:t>
    </w:r>
    <w:r w:rsidR="007F1E0A">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0D96" w:rsidRDefault="00120D96" w:rsidP="00A027BE">
      <w:r>
        <w:separator/>
      </w:r>
    </w:p>
  </w:footnote>
  <w:footnote w:type="continuationSeparator" w:id="0">
    <w:p w:rsidR="00120D96" w:rsidRDefault="00120D96" w:rsidP="00A027BE">
      <w:r>
        <w:continuationSeparator/>
      </w:r>
    </w:p>
  </w:footnote>
  <w:footnote w:id="1">
    <w:p w:rsidR="00576791" w:rsidDel="006E6FA6" w:rsidRDefault="00576791" w:rsidP="00C2617E">
      <w:pPr>
        <w:pStyle w:val="af0"/>
        <w:rPr>
          <w:del w:id="102" w:author="Пользователь Microsoft Office" w:date="2018-10-18T21:32:00Z"/>
        </w:rPr>
      </w:pPr>
      <w:del w:id="103" w:author="Пользователь Microsoft Office" w:date="2018-10-18T21:32:00Z">
        <w:r w:rsidDel="006E6FA6">
          <w:rPr>
            <w:rStyle w:val="af2"/>
          </w:rPr>
          <w:footnoteRef/>
        </w:r>
        <w:r w:rsidDel="006E6FA6">
          <w:delText xml:space="preserve"> </w:delText>
        </w:r>
        <w:r w:rsidRPr="00101FE4" w:rsidDel="006E6FA6">
          <w:delText>Th</w:delText>
        </w:r>
        <w:r w:rsidR="00F92062" w:rsidDel="006E6FA6">
          <w:delText xml:space="preserve">is template </w:delText>
        </w:r>
        <w:r w:rsidR="00C2617E" w:rsidDel="006E6FA6">
          <w:delText xml:space="preserve">is based on the Unity Curricular Framework ©May </w:delText>
        </w:r>
        <w:r w:rsidR="00C2617E" w:rsidRPr="00C2617E" w:rsidDel="006E6FA6">
          <w:delText xml:space="preserve">2015 Unity3d. </w:delText>
        </w:r>
      </w:del>
    </w:p>
    <w:p w:rsidR="00576791" w:rsidDel="006E6FA6" w:rsidRDefault="00576791" w:rsidP="00576791">
      <w:pPr>
        <w:pStyle w:val="af0"/>
        <w:rPr>
          <w:del w:id="104" w:author="Пользователь Microsoft Office" w:date="2018-10-18T21:32:00Z"/>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085"/>
      <w:gridCol w:w="7554"/>
    </w:tblGrid>
    <w:tr w:rsidR="00482217" w:rsidRPr="00D57B11" w:rsidTr="004C3D74">
      <w:tc>
        <w:tcPr>
          <w:tcW w:w="2093" w:type="dxa"/>
        </w:tcPr>
        <w:p w:rsidR="00482217" w:rsidRPr="00D57B11" w:rsidRDefault="00C41712" w:rsidP="004C3D74">
          <w:r w:rsidRPr="00D57B11">
            <w:rPr>
              <w:noProof/>
            </w:rPr>
            <w:drawing>
              <wp:inline distT="0" distB="0" distL="0" distR="0">
                <wp:extent cx="1039495" cy="671830"/>
                <wp:effectExtent l="0" t="0" r="0" b="0"/>
                <wp:docPr id="3" name="Рисунок 3" descr="http://www.hoasted.nl/~msmnl/resources/uploads/2014/03/ADA-new-final-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http://www.hoasted.nl/~msmnl/resources/uploads/2014/03/ADA-new-final-logo.jp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9495" cy="671830"/>
                        </a:xfrm>
                        <a:prstGeom prst="rect">
                          <a:avLst/>
                        </a:prstGeom>
                        <a:noFill/>
                        <a:ln>
                          <a:noFill/>
                        </a:ln>
                      </pic:spPr>
                    </pic:pic>
                  </a:graphicData>
                </a:graphic>
              </wp:inline>
            </w:drawing>
          </w:r>
        </w:p>
      </w:tc>
      <w:tc>
        <w:tcPr>
          <w:tcW w:w="7762" w:type="dxa"/>
        </w:tcPr>
        <w:p w:rsidR="00482217" w:rsidRPr="00D57B11" w:rsidRDefault="00482217" w:rsidP="004C3D74">
          <w:r w:rsidRPr="00D57B11">
            <w:t>ADA University</w:t>
          </w:r>
        </w:p>
        <w:p w:rsidR="00482217" w:rsidRPr="00D57B11" w:rsidRDefault="00482217" w:rsidP="004C3D74">
          <w:r w:rsidRPr="00D57B11">
            <w:t>School of Information Technologies and Engineering</w:t>
          </w:r>
        </w:p>
        <w:p w:rsidR="00482217" w:rsidRPr="00D57B11" w:rsidRDefault="00482217" w:rsidP="004C3D74">
          <w:pPr>
            <w:rPr>
              <w:b/>
              <w:bCs/>
            </w:rPr>
          </w:pPr>
          <w:r w:rsidRPr="00D77606">
            <w:rPr>
              <w:b/>
            </w:rPr>
            <w:t>CSCI 4836: Game Development Fundamentals</w:t>
          </w:r>
        </w:p>
        <w:p w:rsidR="00482217" w:rsidRPr="00D57B11" w:rsidRDefault="00482217" w:rsidP="008B6D35">
          <w:r w:rsidRPr="00D57B11">
            <w:t>Fall Semester, 201</w:t>
          </w:r>
          <w:r w:rsidR="008B6D35">
            <w:t>8</w:t>
          </w:r>
        </w:p>
      </w:tc>
    </w:tr>
  </w:tbl>
  <w:p w:rsidR="007F1E0A" w:rsidRDefault="007F1E0A" w:rsidP="004822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217" w:rsidRPr="00482217" w:rsidRDefault="00482217" w:rsidP="00482217">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7856"/>
    <w:multiLevelType w:val="hybridMultilevel"/>
    <w:tmpl w:val="B45EE654"/>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B57FDC"/>
    <w:multiLevelType w:val="hybridMultilevel"/>
    <w:tmpl w:val="D2327106"/>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AF726D"/>
    <w:multiLevelType w:val="hybridMultilevel"/>
    <w:tmpl w:val="040226E8"/>
    <w:lvl w:ilvl="0" w:tplc="A6A69FBA">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1185F"/>
    <w:multiLevelType w:val="hybridMultilevel"/>
    <w:tmpl w:val="3BD6E872"/>
    <w:lvl w:ilvl="0" w:tplc="CE26354C">
      <w:numFmt w:val="bullet"/>
      <w:lvlText w:val="•"/>
      <w:lvlJc w:val="left"/>
      <w:pPr>
        <w:ind w:left="720" w:hanging="720"/>
      </w:pPr>
      <w:rPr>
        <w:rFonts w:ascii="Cambria" w:eastAsia="Times New Roman" w:hAnsi="Cambria"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4057AD"/>
    <w:multiLevelType w:val="hybridMultilevel"/>
    <w:tmpl w:val="3A9E0D2C"/>
    <w:lvl w:ilvl="0" w:tplc="A3742BFA">
      <w:start w:val="1"/>
      <w:numFmt w:val="decimal"/>
      <w:pStyle w:val="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457B2"/>
    <w:multiLevelType w:val="hybridMultilevel"/>
    <w:tmpl w:val="044E9E5C"/>
    <w:lvl w:ilvl="0" w:tplc="A6A69FBA">
      <w:numFmt w:val="bullet"/>
      <w:lvlText w:val="•"/>
      <w:lvlJc w:val="left"/>
      <w:pPr>
        <w:ind w:left="1080" w:hanging="360"/>
      </w:pPr>
      <w:rPr>
        <w:rFonts w:ascii="Cambria" w:eastAsia="Times New Roman" w:hAnsi="Cambria"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DC6861"/>
    <w:multiLevelType w:val="hybridMultilevel"/>
    <w:tmpl w:val="5E5683C4"/>
    <w:lvl w:ilvl="0" w:tplc="CE26354C">
      <w:numFmt w:val="bullet"/>
      <w:lvlText w:val="•"/>
      <w:lvlJc w:val="left"/>
      <w:pPr>
        <w:ind w:left="1080" w:hanging="72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E97551"/>
    <w:multiLevelType w:val="hybridMultilevel"/>
    <w:tmpl w:val="3FB450D6"/>
    <w:lvl w:ilvl="0" w:tplc="A6A69FBA">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51062"/>
    <w:multiLevelType w:val="hybridMultilevel"/>
    <w:tmpl w:val="457AE34A"/>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C7F5D95"/>
    <w:multiLevelType w:val="hybridMultilevel"/>
    <w:tmpl w:val="E3CA39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372C29"/>
    <w:multiLevelType w:val="hybridMultilevel"/>
    <w:tmpl w:val="9E689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285593"/>
    <w:multiLevelType w:val="hybridMultilevel"/>
    <w:tmpl w:val="7CAA187C"/>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D96F44"/>
    <w:multiLevelType w:val="hybridMultilevel"/>
    <w:tmpl w:val="91FA8B44"/>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40A2E88"/>
    <w:multiLevelType w:val="hybridMultilevel"/>
    <w:tmpl w:val="B3F4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40182C"/>
    <w:multiLevelType w:val="hybridMultilevel"/>
    <w:tmpl w:val="7182E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231CB7"/>
    <w:multiLevelType w:val="hybridMultilevel"/>
    <w:tmpl w:val="C05C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9F24C4"/>
    <w:multiLevelType w:val="hybridMultilevel"/>
    <w:tmpl w:val="3C38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542E4F"/>
    <w:multiLevelType w:val="hybridMultilevel"/>
    <w:tmpl w:val="A350BD1E"/>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E0B6C76"/>
    <w:multiLevelType w:val="hybridMultilevel"/>
    <w:tmpl w:val="8BE420EC"/>
    <w:lvl w:ilvl="0" w:tplc="BFB4DE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EBA137E"/>
    <w:multiLevelType w:val="hybridMultilevel"/>
    <w:tmpl w:val="153E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6C6CD0"/>
    <w:multiLevelType w:val="hybridMultilevel"/>
    <w:tmpl w:val="89E4687E"/>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9F80110"/>
    <w:multiLevelType w:val="hybridMultilevel"/>
    <w:tmpl w:val="EF3EAA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7B000EC7"/>
    <w:multiLevelType w:val="hybridMultilevel"/>
    <w:tmpl w:val="1C4AAFE0"/>
    <w:lvl w:ilvl="0" w:tplc="A6A69FBA">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9"/>
  </w:num>
  <w:num w:numId="4">
    <w:abstractNumId w:val="15"/>
  </w:num>
  <w:num w:numId="5">
    <w:abstractNumId w:val="13"/>
  </w:num>
  <w:num w:numId="6">
    <w:abstractNumId w:val="21"/>
  </w:num>
  <w:num w:numId="7">
    <w:abstractNumId w:val="16"/>
  </w:num>
  <w:num w:numId="8">
    <w:abstractNumId w:val="14"/>
  </w:num>
  <w:num w:numId="9">
    <w:abstractNumId w:val="6"/>
  </w:num>
  <w:num w:numId="10">
    <w:abstractNumId w:val="18"/>
  </w:num>
  <w:num w:numId="11">
    <w:abstractNumId w:val="10"/>
  </w:num>
  <w:num w:numId="12">
    <w:abstractNumId w:val="7"/>
  </w:num>
  <w:num w:numId="13">
    <w:abstractNumId w:val="2"/>
  </w:num>
  <w:num w:numId="14">
    <w:abstractNumId w:val="0"/>
  </w:num>
  <w:num w:numId="15">
    <w:abstractNumId w:val="17"/>
  </w:num>
  <w:num w:numId="16">
    <w:abstractNumId w:val="9"/>
  </w:num>
  <w:num w:numId="17">
    <w:abstractNumId w:val="5"/>
  </w:num>
  <w:num w:numId="18">
    <w:abstractNumId w:val="20"/>
  </w:num>
  <w:num w:numId="19">
    <w:abstractNumId w:val="1"/>
  </w:num>
  <w:num w:numId="20">
    <w:abstractNumId w:val="22"/>
  </w:num>
  <w:num w:numId="21">
    <w:abstractNumId w:val="11"/>
  </w:num>
  <w:num w:numId="22">
    <w:abstractNumId w:val="8"/>
  </w:num>
  <w:num w:numId="23">
    <w:abstractNumId w:val="12"/>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Пользователь Microsoft Office">
    <w15:presenceInfo w15:providerId="None" w15:userId="Пользователь Microsoft 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0F"/>
    <w:rsid w:val="00010D34"/>
    <w:rsid w:val="000214D9"/>
    <w:rsid w:val="00025EED"/>
    <w:rsid w:val="00032E8C"/>
    <w:rsid w:val="00044045"/>
    <w:rsid w:val="00051553"/>
    <w:rsid w:val="000576CC"/>
    <w:rsid w:val="00062EF3"/>
    <w:rsid w:val="00064BF1"/>
    <w:rsid w:val="00071EA7"/>
    <w:rsid w:val="000873EA"/>
    <w:rsid w:val="000A52D9"/>
    <w:rsid w:val="000A5CE6"/>
    <w:rsid w:val="000B577C"/>
    <w:rsid w:val="000C3D72"/>
    <w:rsid w:val="000C70B4"/>
    <w:rsid w:val="000D4630"/>
    <w:rsid w:val="000D59E3"/>
    <w:rsid w:val="000E408B"/>
    <w:rsid w:val="000E437A"/>
    <w:rsid w:val="000E6036"/>
    <w:rsid w:val="00112C2F"/>
    <w:rsid w:val="00115254"/>
    <w:rsid w:val="00120D96"/>
    <w:rsid w:val="0012161A"/>
    <w:rsid w:val="00126107"/>
    <w:rsid w:val="00127471"/>
    <w:rsid w:val="00152339"/>
    <w:rsid w:val="00154CF4"/>
    <w:rsid w:val="0017049B"/>
    <w:rsid w:val="00183E06"/>
    <w:rsid w:val="001B359B"/>
    <w:rsid w:val="001B3D98"/>
    <w:rsid w:val="001B4298"/>
    <w:rsid w:val="001B49E4"/>
    <w:rsid w:val="00204F6E"/>
    <w:rsid w:val="00215C0B"/>
    <w:rsid w:val="00216AF7"/>
    <w:rsid w:val="00220421"/>
    <w:rsid w:val="00220638"/>
    <w:rsid w:val="00223687"/>
    <w:rsid w:val="00231CEE"/>
    <w:rsid w:val="00232EDC"/>
    <w:rsid w:val="00242C97"/>
    <w:rsid w:val="002608D4"/>
    <w:rsid w:val="00262FB2"/>
    <w:rsid w:val="002661EA"/>
    <w:rsid w:val="00267A11"/>
    <w:rsid w:val="002A2294"/>
    <w:rsid w:val="002A33AA"/>
    <w:rsid w:val="002A574D"/>
    <w:rsid w:val="002A7B42"/>
    <w:rsid w:val="002B1BF0"/>
    <w:rsid w:val="002E57B2"/>
    <w:rsid w:val="002F1D56"/>
    <w:rsid w:val="0031305E"/>
    <w:rsid w:val="00320761"/>
    <w:rsid w:val="00321F93"/>
    <w:rsid w:val="0032339A"/>
    <w:rsid w:val="00343DF1"/>
    <w:rsid w:val="00373CDA"/>
    <w:rsid w:val="00377237"/>
    <w:rsid w:val="00381391"/>
    <w:rsid w:val="0039745A"/>
    <w:rsid w:val="003A2748"/>
    <w:rsid w:val="003A2E02"/>
    <w:rsid w:val="003A586E"/>
    <w:rsid w:val="003B269F"/>
    <w:rsid w:val="003D2D13"/>
    <w:rsid w:val="003D437B"/>
    <w:rsid w:val="003E39DE"/>
    <w:rsid w:val="003F4D89"/>
    <w:rsid w:val="00400D80"/>
    <w:rsid w:val="00406AD3"/>
    <w:rsid w:val="00424689"/>
    <w:rsid w:val="00446B82"/>
    <w:rsid w:val="00482217"/>
    <w:rsid w:val="004870BA"/>
    <w:rsid w:val="004943E2"/>
    <w:rsid w:val="004951C6"/>
    <w:rsid w:val="004A5D11"/>
    <w:rsid w:val="004B7719"/>
    <w:rsid w:val="004C3D74"/>
    <w:rsid w:val="004C4586"/>
    <w:rsid w:val="004C5FF8"/>
    <w:rsid w:val="004D4261"/>
    <w:rsid w:val="004D471A"/>
    <w:rsid w:val="004E063E"/>
    <w:rsid w:val="004E0987"/>
    <w:rsid w:val="004E2C2F"/>
    <w:rsid w:val="004F10A9"/>
    <w:rsid w:val="004F5C0B"/>
    <w:rsid w:val="0050049C"/>
    <w:rsid w:val="00501C6B"/>
    <w:rsid w:val="00503B9A"/>
    <w:rsid w:val="005206F8"/>
    <w:rsid w:val="0052341F"/>
    <w:rsid w:val="00523F98"/>
    <w:rsid w:val="00530566"/>
    <w:rsid w:val="0053129B"/>
    <w:rsid w:val="00534544"/>
    <w:rsid w:val="005408AD"/>
    <w:rsid w:val="005460F2"/>
    <w:rsid w:val="00570A19"/>
    <w:rsid w:val="005749E6"/>
    <w:rsid w:val="00576791"/>
    <w:rsid w:val="0058530E"/>
    <w:rsid w:val="00596AEC"/>
    <w:rsid w:val="005B5CDF"/>
    <w:rsid w:val="005C2250"/>
    <w:rsid w:val="005D590A"/>
    <w:rsid w:val="00607048"/>
    <w:rsid w:val="00607075"/>
    <w:rsid w:val="006204DF"/>
    <w:rsid w:val="00625EF9"/>
    <w:rsid w:val="00625FE7"/>
    <w:rsid w:val="0064125C"/>
    <w:rsid w:val="006619D3"/>
    <w:rsid w:val="00664C98"/>
    <w:rsid w:val="0066629D"/>
    <w:rsid w:val="00670AB5"/>
    <w:rsid w:val="00671EDB"/>
    <w:rsid w:val="0068340E"/>
    <w:rsid w:val="00686260"/>
    <w:rsid w:val="00692640"/>
    <w:rsid w:val="006B050F"/>
    <w:rsid w:val="006B1CE5"/>
    <w:rsid w:val="006C0F1C"/>
    <w:rsid w:val="006D5215"/>
    <w:rsid w:val="006E43E9"/>
    <w:rsid w:val="006E6FA6"/>
    <w:rsid w:val="00720AB8"/>
    <w:rsid w:val="007276F7"/>
    <w:rsid w:val="0073216F"/>
    <w:rsid w:val="00732542"/>
    <w:rsid w:val="007404ED"/>
    <w:rsid w:val="007418F1"/>
    <w:rsid w:val="00751477"/>
    <w:rsid w:val="0075602C"/>
    <w:rsid w:val="007644A6"/>
    <w:rsid w:val="00764AF3"/>
    <w:rsid w:val="0077101C"/>
    <w:rsid w:val="00774F56"/>
    <w:rsid w:val="00777A3C"/>
    <w:rsid w:val="00786C2C"/>
    <w:rsid w:val="00794D27"/>
    <w:rsid w:val="007A5856"/>
    <w:rsid w:val="007B15AF"/>
    <w:rsid w:val="007D0CA5"/>
    <w:rsid w:val="007D5FE5"/>
    <w:rsid w:val="007E08AC"/>
    <w:rsid w:val="007F1899"/>
    <w:rsid w:val="007F1E0A"/>
    <w:rsid w:val="0083643F"/>
    <w:rsid w:val="00880CF7"/>
    <w:rsid w:val="008812A6"/>
    <w:rsid w:val="0088222A"/>
    <w:rsid w:val="008B555C"/>
    <w:rsid w:val="008B6192"/>
    <w:rsid w:val="008B6D35"/>
    <w:rsid w:val="008C6C3B"/>
    <w:rsid w:val="008D161E"/>
    <w:rsid w:val="008D1DF8"/>
    <w:rsid w:val="008E225D"/>
    <w:rsid w:val="008E6CFA"/>
    <w:rsid w:val="008F57EF"/>
    <w:rsid w:val="009019F2"/>
    <w:rsid w:val="0093716C"/>
    <w:rsid w:val="00943EA0"/>
    <w:rsid w:val="009443AE"/>
    <w:rsid w:val="00953455"/>
    <w:rsid w:val="00953812"/>
    <w:rsid w:val="0095530B"/>
    <w:rsid w:val="00970ABE"/>
    <w:rsid w:val="0097299B"/>
    <w:rsid w:val="00996095"/>
    <w:rsid w:val="009B0007"/>
    <w:rsid w:val="009B29D4"/>
    <w:rsid w:val="009B2DAE"/>
    <w:rsid w:val="009B3141"/>
    <w:rsid w:val="009C4E73"/>
    <w:rsid w:val="009C6604"/>
    <w:rsid w:val="009D5B30"/>
    <w:rsid w:val="009E3C43"/>
    <w:rsid w:val="009E5528"/>
    <w:rsid w:val="009F5534"/>
    <w:rsid w:val="00A02170"/>
    <w:rsid w:val="00A027BE"/>
    <w:rsid w:val="00A061B1"/>
    <w:rsid w:val="00A140E5"/>
    <w:rsid w:val="00A17CCD"/>
    <w:rsid w:val="00A2444A"/>
    <w:rsid w:val="00A25D4C"/>
    <w:rsid w:val="00A50D61"/>
    <w:rsid w:val="00A51F83"/>
    <w:rsid w:val="00A54205"/>
    <w:rsid w:val="00A673CF"/>
    <w:rsid w:val="00A7233C"/>
    <w:rsid w:val="00A72C30"/>
    <w:rsid w:val="00A73986"/>
    <w:rsid w:val="00A80836"/>
    <w:rsid w:val="00A829FB"/>
    <w:rsid w:val="00A910A0"/>
    <w:rsid w:val="00A922D9"/>
    <w:rsid w:val="00AA1D5A"/>
    <w:rsid w:val="00AC1C7D"/>
    <w:rsid w:val="00AD0451"/>
    <w:rsid w:val="00AD7100"/>
    <w:rsid w:val="00AF4998"/>
    <w:rsid w:val="00B269D2"/>
    <w:rsid w:val="00B414E7"/>
    <w:rsid w:val="00B45E29"/>
    <w:rsid w:val="00B529E4"/>
    <w:rsid w:val="00B539FB"/>
    <w:rsid w:val="00B57B1B"/>
    <w:rsid w:val="00B71487"/>
    <w:rsid w:val="00B845C2"/>
    <w:rsid w:val="00B95FEE"/>
    <w:rsid w:val="00BA167D"/>
    <w:rsid w:val="00BA2C99"/>
    <w:rsid w:val="00BC0A65"/>
    <w:rsid w:val="00BC5399"/>
    <w:rsid w:val="00BD2E44"/>
    <w:rsid w:val="00BD3361"/>
    <w:rsid w:val="00BD3C08"/>
    <w:rsid w:val="00BD6463"/>
    <w:rsid w:val="00BD7CD6"/>
    <w:rsid w:val="00BE0264"/>
    <w:rsid w:val="00BE7221"/>
    <w:rsid w:val="00BF040C"/>
    <w:rsid w:val="00BF5CEF"/>
    <w:rsid w:val="00C02FEA"/>
    <w:rsid w:val="00C2617E"/>
    <w:rsid w:val="00C41712"/>
    <w:rsid w:val="00C43437"/>
    <w:rsid w:val="00C43B71"/>
    <w:rsid w:val="00C55C60"/>
    <w:rsid w:val="00C61672"/>
    <w:rsid w:val="00C61D24"/>
    <w:rsid w:val="00C701BC"/>
    <w:rsid w:val="00C851EB"/>
    <w:rsid w:val="00C90F50"/>
    <w:rsid w:val="00CA7833"/>
    <w:rsid w:val="00CB4549"/>
    <w:rsid w:val="00CC15E7"/>
    <w:rsid w:val="00CE64C3"/>
    <w:rsid w:val="00D14815"/>
    <w:rsid w:val="00D516ED"/>
    <w:rsid w:val="00D55D5A"/>
    <w:rsid w:val="00D57B11"/>
    <w:rsid w:val="00D633E8"/>
    <w:rsid w:val="00D635CA"/>
    <w:rsid w:val="00D75B0C"/>
    <w:rsid w:val="00D86344"/>
    <w:rsid w:val="00D95415"/>
    <w:rsid w:val="00D96AB4"/>
    <w:rsid w:val="00DB5829"/>
    <w:rsid w:val="00DD377A"/>
    <w:rsid w:val="00DF55D2"/>
    <w:rsid w:val="00DF642D"/>
    <w:rsid w:val="00E01E3F"/>
    <w:rsid w:val="00E059E1"/>
    <w:rsid w:val="00E136B1"/>
    <w:rsid w:val="00E17F91"/>
    <w:rsid w:val="00E21E7D"/>
    <w:rsid w:val="00E27E01"/>
    <w:rsid w:val="00E60030"/>
    <w:rsid w:val="00E7739E"/>
    <w:rsid w:val="00E816A7"/>
    <w:rsid w:val="00E8731E"/>
    <w:rsid w:val="00E95A23"/>
    <w:rsid w:val="00EA6E12"/>
    <w:rsid w:val="00EC70A0"/>
    <w:rsid w:val="00ED5CCF"/>
    <w:rsid w:val="00ED602D"/>
    <w:rsid w:val="00EE0B3F"/>
    <w:rsid w:val="00EE4CFB"/>
    <w:rsid w:val="00F028F3"/>
    <w:rsid w:val="00F12586"/>
    <w:rsid w:val="00F20EF7"/>
    <w:rsid w:val="00F24EF8"/>
    <w:rsid w:val="00F30F4F"/>
    <w:rsid w:val="00F32F68"/>
    <w:rsid w:val="00F511E0"/>
    <w:rsid w:val="00F624C8"/>
    <w:rsid w:val="00F632F0"/>
    <w:rsid w:val="00F70254"/>
    <w:rsid w:val="00F71C28"/>
    <w:rsid w:val="00F7481E"/>
    <w:rsid w:val="00F75ECC"/>
    <w:rsid w:val="00F92062"/>
    <w:rsid w:val="00F94582"/>
    <w:rsid w:val="00FA14EE"/>
    <w:rsid w:val="00FA14FE"/>
    <w:rsid w:val="00FB2745"/>
    <w:rsid w:val="00FB4853"/>
    <w:rsid w:val="00FF037F"/>
    <w:rsid w:val="00FF45E0"/>
    <w:rsid w:val="00FF58DB"/>
    <w:rsid w:val="00FF68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DA5641"/>
  <w15:chartTrackingRefBased/>
  <w15:docId w15:val="{A58E8844-9E8F-7C41-A8E5-ACCD05A1E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Arial"/>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80836"/>
    <w:rPr>
      <w:sz w:val="24"/>
      <w:szCs w:val="24"/>
      <w:lang w:val="en-US" w:eastAsia="en-US"/>
    </w:rPr>
  </w:style>
  <w:style w:type="paragraph" w:styleId="1">
    <w:name w:val="heading 1"/>
    <w:basedOn w:val="a"/>
    <w:next w:val="a"/>
    <w:link w:val="10"/>
    <w:uiPriority w:val="9"/>
    <w:qFormat/>
    <w:rsid w:val="000873EA"/>
    <w:pPr>
      <w:keepNext/>
      <w:keepLines/>
      <w:numPr>
        <w:numId w:val="1"/>
      </w:numPr>
      <w:spacing w:before="480"/>
      <w:ind w:left="426" w:hanging="426"/>
      <w:outlineLvl w:val="0"/>
    </w:pPr>
    <w:rPr>
      <w:rFonts w:ascii="Arial" w:hAnsi="Arial" w:cs="Times New Roman"/>
      <w:b/>
      <w:bCs/>
      <w:color w:val="31849B"/>
      <w:sz w:val="32"/>
      <w:szCs w:val="28"/>
    </w:rPr>
  </w:style>
  <w:style w:type="paragraph" w:styleId="2">
    <w:name w:val="heading 2"/>
    <w:basedOn w:val="a"/>
    <w:next w:val="a"/>
    <w:link w:val="20"/>
    <w:uiPriority w:val="9"/>
    <w:unhideWhenUsed/>
    <w:qFormat/>
    <w:rsid w:val="000873EA"/>
    <w:pPr>
      <w:keepNext/>
      <w:keepLines/>
      <w:spacing w:before="200"/>
      <w:outlineLvl w:val="1"/>
    </w:pPr>
    <w:rPr>
      <w:rFonts w:ascii="Arial" w:hAnsi="Arial" w:cs="Times New Roman"/>
      <w:b/>
      <w:bCs/>
      <w:color w:val="31849B"/>
      <w:szCs w:val="26"/>
    </w:rPr>
  </w:style>
  <w:style w:type="paragraph" w:styleId="3">
    <w:name w:val="heading 3"/>
    <w:basedOn w:val="a"/>
    <w:next w:val="a"/>
    <w:link w:val="30"/>
    <w:uiPriority w:val="9"/>
    <w:unhideWhenUsed/>
    <w:qFormat/>
    <w:rsid w:val="005206F8"/>
    <w:pPr>
      <w:keepNext/>
      <w:keepLines/>
      <w:spacing w:before="200"/>
      <w:outlineLvl w:val="2"/>
    </w:pPr>
    <w:rPr>
      <w:rFonts w:ascii="Arial" w:hAnsi="Arial" w:cs="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B0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F1D56"/>
    <w:pPr>
      <w:ind w:left="720"/>
      <w:contextualSpacing/>
    </w:pPr>
  </w:style>
  <w:style w:type="paragraph" w:styleId="a5">
    <w:name w:val="Balloon Text"/>
    <w:basedOn w:val="a"/>
    <w:link w:val="a6"/>
    <w:uiPriority w:val="99"/>
    <w:semiHidden/>
    <w:unhideWhenUsed/>
    <w:rsid w:val="00A829FB"/>
    <w:rPr>
      <w:rFonts w:ascii="Tahoma" w:hAnsi="Tahoma" w:cs="Tahoma"/>
      <w:sz w:val="16"/>
      <w:szCs w:val="16"/>
    </w:rPr>
  </w:style>
  <w:style w:type="character" w:customStyle="1" w:styleId="a6">
    <w:name w:val="Текст выноски Знак"/>
    <w:link w:val="a5"/>
    <w:uiPriority w:val="99"/>
    <w:semiHidden/>
    <w:rsid w:val="00A829FB"/>
    <w:rPr>
      <w:rFonts w:ascii="Tahoma" w:hAnsi="Tahoma" w:cs="Tahoma"/>
      <w:sz w:val="16"/>
      <w:szCs w:val="16"/>
    </w:rPr>
  </w:style>
  <w:style w:type="character" w:styleId="a7">
    <w:name w:val="Hyperlink"/>
    <w:uiPriority w:val="99"/>
    <w:unhideWhenUsed/>
    <w:rsid w:val="00A829FB"/>
    <w:rPr>
      <w:color w:val="0000FF"/>
      <w:u w:val="single"/>
    </w:rPr>
  </w:style>
  <w:style w:type="character" w:styleId="a8">
    <w:name w:val="FollowedHyperlink"/>
    <w:uiPriority w:val="99"/>
    <w:semiHidden/>
    <w:unhideWhenUsed/>
    <w:rsid w:val="009B29D4"/>
    <w:rPr>
      <w:color w:val="800080"/>
      <w:u w:val="single"/>
    </w:rPr>
  </w:style>
  <w:style w:type="paragraph" w:styleId="a9">
    <w:name w:val="header"/>
    <w:basedOn w:val="a"/>
    <w:link w:val="aa"/>
    <w:uiPriority w:val="99"/>
    <w:semiHidden/>
    <w:unhideWhenUsed/>
    <w:rsid w:val="00A027BE"/>
    <w:pPr>
      <w:tabs>
        <w:tab w:val="center" w:pos="4844"/>
        <w:tab w:val="right" w:pos="9689"/>
      </w:tabs>
    </w:pPr>
  </w:style>
  <w:style w:type="character" w:customStyle="1" w:styleId="aa">
    <w:name w:val="Верхний колонтитул Знак"/>
    <w:basedOn w:val="a0"/>
    <w:link w:val="a9"/>
    <w:uiPriority w:val="99"/>
    <w:semiHidden/>
    <w:rsid w:val="00A027BE"/>
  </w:style>
  <w:style w:type="paragraph" w:styleId="ab">
    <w:name w:val="footer"/>
    <w:basedOn w:val="a"/>
    <w:link w:val="ac"/>
    <w:uiPriority w:val="99"/>
    <w:unhideWhenUsed/>
    <w:rsid w:val="00A027BE"/>
    <w:pPr>
      <w:tabs>
        <w:tab w:val="center" w:pos="4844"/>
        <w:tab w:val="right" w:pos="9689"/>
      </w:tabs>
    </w:pPr>
  </w:style>
  <w:style w:type="character" w:customStyle="1" w:styleId="ac">
    <w:name w:val="Нижний колонтитул Знак"/>
    <w:basedOn w:val="a0"/>
    <w:link w:val="ab"/>
    <w:uiPriority w:val="99"/>
    <w:rsid w:val="00A027BE"/>
  </w:style>
  <w:style w:type="character" w:styleId="ad">
    <w:name w:val="page number"/>
    <w:basedOn w:val="a0"/>
    <w:rsid w:val="004F5C0B"/>
  </w:style>
  <w:style w:type="paragraph" w:styleId="ae">
    <w:name w:val="Title"/>
    <w:basedOn w:val="a"/>
    <w:next w:val="a"/>
    <w:link w:val="af"/>
    <w:uiPriority w:val="10"/>
    <w:qFormat/>
    <w:rsid w:val="000873EA"/>
    <w:pPr>
      <w:pBdr>
        <w:bottom w:val="single" w:sz="8" w:space="4" w:color="31849B"/>
      </w:pBdr>
      <w:spacing w:after="300"/>
      <w:contextualSpacing/>
    </w:pPr>
    <w:rPr>
      <w:rFonts w:ascii="Arial" w:hAnsi="Arial" w:cs="Times New Roman"/>
      <w:b/>
      <w:color w:val="31849B"/>
      <w:spacing w:val="5"/>
      <w:kern w:val="28"/>
      <w:sz w:val="52"/>
      <w:szCs w:val="52"/>
    </w:rPr>
  </w:style>
  <w:style w:type="character" w:customStyle="1" w:styleId="af">
    <w:name w:val="Заголовок Знак"/>
    <w:link w:val="ae"/>
    <w:uiPriority w:val="10"/>
    <w:rsid w:val="000873EA"/>
    <w:rPr>
      <w:rFonts w:ascii="Arial" w:eastAsia="Times New Roman" w:hAnsi="Arial" w:cs="Times New Roman"/>
      <w:b/>
      <w:color w:val="31849B"/>
      <w:spacing w:val="5"/>
      <w:kern w:val="28"/>
      <w:sz w:val="52"/>
      <w:szCs w:val="52"/>
    </w:rPr>
  </w:style>
  <w:style w:type="character" w:customStyle="1" w:styleId="10">
    <w:name w:val="Заголовок 1 Знак"/>
    <w:link w:val="1"/>
    <w:uiPriority w:val="9"/>
    <w:rsid w:val="000873EA"/>
    <w:rPr>
      <w:rFonts w:ascii="Arial" w:hAnsi="Arial" w:cs="Times New Roman"/>
      <w:b/>
      <w:bCs/>
      <w:color w:val="31849B"/>
      <w:sz w:val="32"/>
      <w:szCs w:val="28"/>
    </w:rPr>
  </w:style>
  <w:style w:type="character" w:customStyle="1" w:styleId="20">
    <w:name w:val="Заголовок 2 Знак"/>
    <w:link w:val="2"/>
    <w:uiPriority w:val="9"/>
    <w:rsid w:val="000873EA"/>
    <w:rPr>
      <w:rFonts w:ascii="Arial" w:eastAsia="Times New Roman" w:hAnsi="Arial" w:cs="Times New Roman"/>
      <w:b/>
      <w:bCs/>
      <w:color w:val="31849B"/>
      <w:szCs w:val="26"/>
    </w:rPr>
  </w:style>
  <w:style w:type="character" w:customStyle="1" w:styleId="30">
    <w:name w:val="Заголовок 3 Знак"/>
    <w:link w:val="3"/>
    <w:uiPriority w:val="9"/>
    <w:rsid w:val="005206F8"/>
    <w:rPr>
      <w:rFonts w:ascii="Arial" w:hAnsi="Arial" w:cs="Times New Roman"/>
      <w:b/>
      <w:bCs/>
      <w:sz w:val="24"/>
      <w:szCs w:val="24"/>
    </w:rPr>
  </w:style>
  <w:style w:type="paragraph" w:customStyle="1" w:styleId="level2bullet">
    <w:name w:val="level 2 bullet"/>
    <w:basedOn w:val="a"/>
    <w:rsid w:val="00FB4853"/>
    <w:pPr>
      <w:tabs>
        <w:tab w:val="left" w:pos="720"/>
        <w:tab w:val="left" w:pos="5760"/>
      </w:tabs>
      <w:ind w:left="576" w:right="720" w:hanging="288"/>
    </w:pPr>
    <w:rPr>
      <w:rFonts w:ascii="Times New Roman" w:hAnsi="Times New Roman" w:cs="Times New Roman"/>
      <w:color w:val="000000"/>
      <w:szCs w:val="20"/>
    </w:rPr>
  </w:style>
  <w:style w:type="paragraph" w:customStyle="1" w:styleId="Normal1">
    <w:name w:val="Normal1"/>
    <w:rsid w:val="003F4D89"/>
    <w:pPr>
      <w:spacing w:after="240"/>
      <w:jc w:val="both"/>
    </w:pPr>
    <w:rPr>
      <w:rFonts w:ascii="Arial" w:eastAsia="Arial" w:hAnsi="Arial"/>
      <w:color w:val="000000"/>
      <w:lang w:val="en-US" w:eastAsia="en-US"/>
    </w:rPr>
  </w:style>
  <w:style w:type="paragraph" w:styleId="af0">
    <w:name w:val="footnote text"/>
    <w:basedOn w:val="a"/>
    <w:link w:val="af1"/>
    <w:uiPriority w:val="99"/>
    <w:semiHidden/>
    <w:unhideWhenUsed/>
    <w:rsid w:val="00576791"/>
    <w:rPr>
      <w:sz w:val="20"/>
      <w:szCs w:val="20"/>
    </w:rPr>
  </w:style>
  <w:style w:type="character" w:customStyle="1" w:styleId="af1">
    <w:name w:val="Текст сноски Знак"/>
    <w:basedOn w:val="a0"/>
    <w:link w:val="af0"/>
    <w:uiPriority w:val="99"/>
    <w:semiHidden/>
    <w:rsid w:val="00576791"/>
  </w:style>
  <w:style w:type="character" w:styleId="af2">
    <w:name w:val="footnote reference"/>
    <w:uiPriority w:val="99"/>
    <w:semiHidden/>
    <w:unhideWhenUsed/>
    <w:rsid w:val="005767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452640">
      <w:bodyDiv w:val="1"/>
      <w:marLeft w:val="0"/>
      <w:marRight w:val="0"/>
      <w:marTop w:val="0"/>
      <w:marBottom w:val="0"/>
      <w:divBdr>
        <w:top w:val="none" w:sz="0" w:space="0" w:color="auto"/>
        <w:left w:val="none" w:sz="0" w:space="0" w:color="auto"/>
        <w:bottom w:val="none" w:sz="0" w:space="0" w:color="auto"/>
        <w:right w:val="none" w:sz="0" w:space="0" w:color="auto"/>
      </w:divBdr>
    </w:div>
    <w:div w:id="799225893">
      <w:bodyDiv w:val="1"/>
      <w:marLeft w:val="0"/>
      <w:marRight w:val="0"/>
      <w:marTop w:val="0"/>
      <w:marBottom w:val="0"/>
      <w:divBdr>
        <w:top w:val="none" w:sz="0" w:space="0" w:color="auto"/>
        <w:left w:val="none" w:sz="0" w:space="0" w:color="auto"/>
        <w:bottom w:val="none" w:sz="0" w:space="0" w:color="auto"/>
        <w:right w:val="none" w:sz="0" w:space="0" w:color="auto"/>
      </w:divBdr>
      <w:divsChild>
        <w:div w:id="283075004">
          <w:marLeft w:val="547"/>
          <w:marRight w:val="0"/>
          <w:marTop w:val="120"/>
          <w:marBottom w:val="0"/>
          <w:divBdr>
            <w:top w:val="none" w:sz="0" w:space="0" w:color="auto"/>
            <w:left w:val="none" w:sz="0" w:space="0" w:color="auto"/>
            <w:bottom w:val="none" w:sz="0" w:space="0" w:color="auto"/>
            <w:right w:val="none" w:sz="0" w:space="0" w:color="auto"/>
          </w:divBdr>
        </w:div>
        <w:div w:id="319115856">
          <w:marLeft w:val="1166"/>
          <w:marRight w:val="0"/>
          <w:marTop w:val="106"/>
          <w:marBottom w:val="0"/>
          <w:divBdr>
            <w:top w:val="none" w:sz="0" w:space="0" w:color="auto"/>
            <w:left w:val="none" w:sz="0" w:space="0" w:color="auto"/>
            <w:bottom w:val="none" w:sz="0" w:space="0" w:color="auto"/>
            <w:right w:val="none" w:sz="0" w:space="0" w:color="auto"/>
          </w:divBdr>
        </w:div>
        <w:div w:id="576867736">
          <w:marLeft w:val="1166"/>
          <w:marRight w:val="0"/>
          <w:marTop w:val="106"/>
          <w:marBottom w:val="0"/>
          <w:divBdr>
            <w:top w:val="none" w:sz="0" w:space="0" w:color="auto"/>
            <w:left w:val="none" w:sz="0" w:space="0" w:color="auto"/>
            <w:bottom w:val="none" w:sz="0" w:space="0" w:color="auto"/>
            <w:right w:val="none" w:sz="0" w:space="0" w:color="auto"/>
          </w:divBdr>
        </w:div>
        <w:div w:id="814377429">
          <w:marLeft w:val="1166"/>
          <w:marRight w:val="0"/>
          <w:marTop w:val="106"/>
          <w:marBottom w:val="0"/>
          <w:divBdr>
            <w:top w:val="none" w:sz="0" w:space="0" w:color="auto"/>
            <w:left w:val="none" w:sz="0" w:space="0" w:color="auto"/>
            <w:bottom w:val="none" w:sz="0" w:space="0" w:color="auto"/>
            <w:right w:val="none" w:sz="0" w:space="0" w:color="auto"/>
          </w:divBdr>
        </w:div>
        <w:div w:id="879705307">
          <w:marLeft w:val="547"/>
          <w:marRight w:val="0"/>
          <w:marTop w:val="120"/>
          <w:marBottom w:val="0"/>
          <w:divBdr>
            <w:top w:val="none" w:sz="0" w:space="0" w:color="auto"/>
            <w:left w:val="none" w:sz="0" w:space="0" w:color="auto"/>
            <w:bottom w:val="none" w:sz="0" w:space="0" w:color="auto"/>
            <w:right w:val="none" w:sz="0" w:space="0" w:color="auto"/>
          </w:divBdr>
        </w:div>
        <w:div w:id="1157916950">
          <w:marLeft w:val="1166"/>
          <w:marRight w:val="0"/>
          <w:marTop w:val="106"/>
          <w:marBottom w:val="0"/>
          <w:divBdr>
            <w:top w:val="none" w:sz="0" w:space="0" w:color="auto"/>
            <w:left w:val="none" w:sz="0" w:space="0" w:color="auto"/>
            <w:bottom w:val="none" w:sz="0" w:space="0" w:color="auto"/>
            <w:right w:val="none" w:sz="0" w:space="0" w:color="auto"/>
          </w:divBdr>
        </w:div>
        <w:div w:id="1482113430">
          <w:marLeft w:val="547"/>
          <w:marRight w:val="0"/>
          <w:marTop w:val="120"/>
          <w:marBottom w:val="0"/>
          <w:divBdr>
            <w:top w:val="none" w:sz="0" w:space="0" w:color="auto"/>
            <w:left w:val="none" w:sz="0" w:space="0" w:color="auto"/>
            <w:bottom w:val="none" w:sz="0" w:space="0" w:color="auto"/>
            <w:right w:val="none" w:sz="0" w:space="0" w:color="auto"/>
          </w:divBdr>
        </w:div>
        <w:div w:id="1909605732">
          <w:marLeft w:val="547"/>
          <w:marRight w:val="0"/>
          <w:marTop w:val="120"/>
          <w:marBottom w:val="0"/>
          <w:divBdr>
            <w:top w:val="none" w:sz="0" w:space="0" w:color="auto"/>
            <w:left w:val="none" w:sz="0" w:space="0" w:color="auto"/>
            <w:bottom w:val="none" w:sz="0" w:space="0" w:color="auto"/>
            <w:right w:val="none" w:sz="0" w:space="0" w:color="auto"/>
          </w:divBdr>
        </w:div>
      </w:divsChild>
    </w:div>
    <w:div w:id="1298337568">
      <w:bodyDiv w:val="1"/>
      <w:marLeft w:val="0"/>
      <w:marRight w:val="0"/>
      <w:marTop w:val="0"/>
      <w:marBottom w:val="0"/>
      <w:divBdr>
        <w:top w:val="none" w:sz="0" w:space="0" w:color="auto"/>
        <w:left w:val="none" w:sz="0" w:space="0" w:color="auto"/>
        <w:bottom w:val="none" w:sz="0" w:space="0" w:color="auto"/>
        <w:right w:val="none" w:sz="0" w:space="0" w:color="auto"/>
      </w:divBdr>
    </w:div>
    <w:div w:id="2014338701">
      <w:bodyDiv w:val="1"/>
      <w:marLeft w:val="0"/>
      <w:marRight w:val="0"/>
      <w:marTop w:val="0"/>
      <w:marBottom w:val="0"/>
      <w:divBdr>
        <w:top w:val="none" w:sz="0" w:space="0" w:color="auto"/>
        <w:left w:val="none" w:sz="0" w:space="0" w:color="auto"/>
        <w:bottom w:val="none" w:sz="0" w:space="0" w:color="auto"/>
        <w:right w:val="none" w:sz="0" w:space="0" w:color="auto"/>
      </w:divBdr>
      <w:divsChild>
        <w:div w:id="141168109">
          <w:marLeft w:val="1166"/>
          <w:marRight w:val="0"/>
          <w:marTop w:val="125"/>
          <w:marBottom w:val="0"/>
          <w:divBdr>
            <w:top w:val="none" w:sz="0" w:space="0" w:color="auto"/>
            <w:left w:val="none" w:sz="0" w:space="0" w:color="auto"/>
            <w:bottom w:val="none" w:sz="0" w:space="0" w:color="auto"/>
            <w:right w:val="none" w:sz="0" w:space="0" w:color="auto"/>
          </w:divBdr>
        </w:div>
        <w:div w:id="1162307838">
          <w:marLeft w:val="1166"/>
          <w:marRight w:val="0"/>
          <w:marTop w:val="125"/>
          <w:marBottom w:val="0"/>
          <w:divBdr>
            <w:top w:val="none" w:sz="0" w:space="0" w:color="auto"/>
            <w:left w:val="none" w:sz="0" w:space="0" w:color="auto"/>
            <w:bottom w:val="none" w:sz="0" w:space="0" w:color="auto"/>
            <w:right w:val="none" w:sz="0" w:space="0" w:color="auto"/>
          </w:divBdr>
        </w:div>
        <w:div w:id="1415472150">
          <w:marLeft w:val="1166"/>
          <w:marRight w:val="0"/>
          <w:marTop w:val="125"/>
          <w:marBottom w:val="0"/>
          <w:divBdr>
            <w:top w:val="none" w:sz="0" w:space="0" w:color="auto"/>
            <w:left w:val="none" w:sz="0" w:space="0" w:color="auto"/>
            <w:bottom w:val="none" w:sz="0" w:space="0" w:color="auto"/>
            <w:right w:val="none" w:sz="0" w:space="0" w:color="auto"/>
          </w:divBdr>
        </w:div>
      </w:divsChild>
    </w:div>
  </w:divs>
  <w:encoding w:val="windows-1251"/>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D7680F-A5D3-E746-93CA-03F08AEFF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2022</Words>
  <Characters>11526</Characters>
  <Application>Microsoft Office Word</Application>
  <DocSecurity>0</DocSecurity>
  <Lines>96</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ADA</Company>
  <LinksUpToDate>false</LinksUpToDate>
  <CharactersWithSpaces>13521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Araz Yusubov</dc:creator>
  <cp:keywords/>
  <cp:lastModifiedBy>Пользователь Microsoft Office</cp:lastModifiedBy>
  <cp:revision>43</cp:revision>
  <dcterms:created xsi:type="dcterms:W3CDTF">2018-10-16T17:35:00Z</dcterms:created>
  <dcterms:modified xsi:type="dcterms:W3CDTF">2018-10-18T18:01:00Z</dcterms:modified>
</cp:coreProperties>
</file>